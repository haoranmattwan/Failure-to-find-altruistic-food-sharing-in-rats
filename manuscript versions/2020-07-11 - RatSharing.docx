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B8CE" w14:textId="77777777" w:rsidR="00054088" w:rsidRPr="002F50E4" w:rsidRDefault="00054088" w:rsidP="007372A3">
      <w:pPr>
        <w:spacing w:line="240" w:lineRule="auto"/>
        <w:contextualSpacing w:val="0"/>
        <w:rPr>
          <w:rFonts w:ascii="Times" w:hAnsi="Times" w:cs="Times New Roman"/>
          <w:sz w:val="24"/>
          <w:szCs w:val="24"/>
        </w:rPr>
      </w:pPr>
    </w:p>
    <w:p w14:paraId="7C7B18D6" w14:textId="5EAD3DFB" w:rsidR="00900F11" w:rsidRPr="002F50E4" w:rsidRDefault="00487CD9" w:rsidP="00054088">
      <w:pPr>
        <w:spacing w:line="240" w:lineRule="auto"/>
        <w:contextualSpacing w:val="0"/>
        <w:jc w:val="center"/>
        <w:rPr>
          <w:rFonts w:ascii="Times" w:hAnsi="Times" w:cs="Times New Roman"/>
          <w:sz w:val="24"/>
          <w:szCs w:val="24"/>
        </w:rPr>
      </w:pPr>
      <w:r w:rsidRPr="002F50E4">
        <w:rPr>
          <w:rFonts w:ascii="Times" w:hAnsi="Times" w:cs="Times New Roman"/>
          <w:sz w:val="24"/>
          <w:szCs w:val="24"/>
        </w:rPr>
        <w:t xml:space="preserve">Failure to </w:t>
      </w:r>
      <w:r w:rsidR="00864627" w:rsidRPr="002F50E4">
        <w:rPr>
          <w:rFonts w:ascii="Times" w:hAnsi="Times" w:cs="Times New Roman"/>
          <w:sz w:val="24"/>
          <w:szCs w:val="24"/>
        </w:rPr>
        <w:t>f</w:t>
      </w:r>
      <w:r w:rsidRPr="002F50E4">
        <w:rPr>
          <w:rFonts w:ascii="Times" w:hAnsi="Times" w:cs="Times New Roman"/>
          <w:sz w:val="24"/>
          <w:szCs w:val="24"/>
        </w:rPr>
        <w:t xml:space="preserve">ind </w:t>
      </w:r>
      <w:r w:rsidR="00864627" w:rsidRPr="002F50E4">
        <w:rPr>
          <w:rFonts w:ascii="Times" w:hAnsi="Times" w:cs="Times New Roman"/>
          <w:sz w:val="24"/>
          <w:szCs w:val="24"/>
        </w:rPr>
        <w:t>a</w:t>
      </w:r>
      <w:r w:rsidRPr="002F50E4">
        <w:rPr>
          <w:rFonts w:ascii="Times" w:hAnsi="Times" w:cs="Times New Roman"/>
          <w:sz w:val="24"/>
          <w:szCs w:val="24"/>
        </w:rPr>
        <w:t xml:space="preserve">ltruistic </w:t>
      </w:r>
      <w:r w:rsidR="00864627" w:rsidRPr="002F50E4">
        <w:rPr>
          <w:rFonts w:ascii="Times" w:hAnsi="Times" w:cs="Times New Roman"/>
          <w:sz w:val="24"/>
          <w:szCs w:val="24"/>
        </w:rPr>
        <w:t>food sharing</w:t>
      </w:r>
      <w:r w:rsidRPr="002F50E4">
        <w:rPr>
          <w:rFonts w:ascii="Times" w:hAnsi="Times" w:cs="Times New Roman"/>
          <w:sz w:val="24"/>
          <w:szCs w:val="24"/>
        </w:rPr>
        <w:t xml:space="preserve"> in </w:t>
      </w:r>
      <w:r w:rsidR="00864627" w:rsidRPr="002F50E4">
        <w:rPr>
          <w:rFonts w:ascii="Times" w:hAnsi="Times" w:cs="Times New Roman"/>
          <w:sz w:val="24"/>
          <w:szCs w:val="24"/>
        </w:rPr>
        <w:t>r</w:t>
      </w:r>
      <w:r w:rsidRPr="002F50E4">
        <w:rPr>
          <w:rFonts w:ascii="Times" w:hAnsi="Times" w:cs="Times New Roman"/>
          <w:sz w:val="24"/>
          <w:szCs w:val="24"/>
        </w:rPr>
        <w:t>ats</w:t>
      </w:r>
    </w:p>
    <w:p w14:paraId="1974D45D" w14:textId="77777777" w:rsidR="00CA190D" w:rsidRPr="002F50E4" w:rsidRDefault="00CA190D" w:rsidP="00054088">
      <w:pPr>
        <w:spacing w:line="240" w:lineRule="auto"/>
        <w:contextualSpacing w:val="0"/>
        <w:jc w:val="center"/>
        <w:rPr>
          <w:rFonts w:ascii="Times" w:hAnsi="Times" w:cs="Times New Roman"/>
          <w:sz w:val="24"/>
          <w:szCs w:val="24"/>
        </w:rPr>
      </w:pPr>
    </w:p>
    <w:p w14:paraId="04C03189" w14:textId="77777777" w:rsidR="00366E07" w:rsidRPr="002F50E4" w:rsidRDefault="00366E07" w:rsidP="00054088">
      <w:pPr>
        <w:spacing w:line="240" w:lineRule="auto"/>
        <w:contextualSpacing w:val="0"/>
        <w:jc w:val="center"/>
        <w:rPr>
          <w:rFonts w:ascii="Times" w:hAnsi="Times" w:cs="Times New Roman"/>
          <w:sz w:val="24"/>
          <w:szCs w:val="24"/>
        </w:rPr>
      </w:pPr>
    </w:p>
    <w:p w14:paraId="3203A8C3" w14:textId="3E120D61" w:rsidR="00CA190D" w:rsidRPr="002F50E4" w:rsidRDefault="00487CD9" w:rsidP="00054088">
      <w:pPr>
        <w:spacing w:line="240" w:lineRule="auto"/>
        <w:contextualSpacing w:val="0"/>
        <w:jc w:val="center"/>
        <w:rPr>
          <w:rFonts w:ascii="Times" w:hAnsi="Times" w:cs="Times New Roman"/>
          <w:sz w:val="24"/>
          <w:szCs w:val="24"/>
        </w:rPr>
      </w:pPr>
      <w:proofErr w:type="spellStart"/>
      <w:r w:rsidRPr="002F50E4">
        <w:rPr>
          <w:rFonts w:ascii="Times" w:hAnsi="Times" w:cs="Times New Roman"/>
          <w:sz w:val="24"/>
          <w:szCs w:val="24"/>
        </w:rPr>
        <w:t>Hao</w:t>
      </w:r>
      <w:r w:rsidR="00CA190D" w:rsidRPr="002F50E4">
        <w:rPr>
          <w:rFonts w:ascii="Times" w:hAnsi="Times" w:cs="Times New Roman"/>
          <w:sz w:val="24"/>
          <w:szCs w:val="24"/>
        </w:rPr>
        <w:t>ran</w:t>
      </w:r>
      <w:proofErr w:type="spellEnd"/>
      <w:r w:rsidR="00CA190D" w:rsidRPr="002F50E4">
        <w:rPr>
          <w:rFonts w:ascii="Times" w:hAnsi="Times" w:cs="Times New Roman"/>
          <w:sz w:val="24"/>
          <w:szCs w:val="24"/>
        </w:rPr>
        <w:t xml:space="preserve"> Wan</w:t>
      </w:r>
      <w:r w:rsidR="006A532C" w:rsidRPr="002F50E4">
        <w:rPr>
          <w:rFonts w:ascii="Times" w:hAnsi="Times" w:cs="Times New Roman"/>
          <w:sz w:val="24"/>
          <w:szCs w:val="24"/>
          <w:vertAlign w:val="superscript"/>
        </w:rPr>
        <w:t>1</w:t>
      </w:r>
      <w:r w:rsidR="00CA190D" w:rsidRPr="002F50E4">
        <w:rPr>
          <w:rFonts w:ascii="Times" w:hAnsi="Times" w:cs="Times New Roman"/>
          <w:sz w:val="24"/>
          <w:szCs w:val="24"/>
        </w:rPr>
        <w:t>, Cyrus Kirkman</w:t>
      </w:r>
      <w:r w:rsidR="006A532C" w:rsidRPr="002F50E4">
        <w:rPr>
          <w:rFonts w:ascii="Times" w:hAnsi="Times" w:cs="Times New Roman"/>
          <w:sz w:val="24"/>
          <w:szCs w:val="24"/>
          <w:vertAlign w:val="superscript"/>
        </w:rPr>
        <w:t>1</w:t>
      </w:r>
      <w:r w:rsidR="00CA190D" w:rsidRPr="002F50E4">
        <w:rPr>
          <w:rFonts w:ascii="Times" w:hAnsi="Times" w:cs="Times New Roman"/>
          <w:sz w:val="24"/>
          <w:szCs w:val="24"/>
        </w:rPr>
        <w:t xml:space="preserve">, </w:t>
      </w:r>
      <w:r w:rsidR="006A532C" w:rsidRPr="002F50E4">
        <w:rPr>
          <w:rFonts w:ascii="Times" w:hAnsi="Times" w:cs="Times New Roman"/>
          <w:sz w:val="24"/>
          <w:szCs w:val="24"/>
        </w:rPr>
        <w:t>Greg Jensen</w:t>
      </w:r>
      <w:r w:rsidR="006A532C" w:rsidRPr="002F50E4">
        <w:rPr>
          <w:rFonts w:ascii="Times" w:hAnsi="Times" w:cs="Times New Roman"/>
          <w:sz w:val="24"/>
          <w:szCs w:val="24"/>
          <w:vertAlign w:val="superscript"/>
        </w:rPr>
        <w:t>2,3</w:t>
      </w:r>
      <w:r w:rsidR="006A532C" w:rsidRPr="002F50E4">
        <w:rPr>
          <w:rFonts w:ascii="Times" w:hAnsi="Times" w:cs="Times New Roman"/>
          <w:sz w:val="24"/>
          <w:szCs w:val="24"/>
        </w:rPr>
        <w:t xml:space="preserve">, </w:t>
      </w:r>
      <w:r w:rsidR="00CA190D" w:rsidRPr="002F50E4">
        <w:rPr>
          <w:rFonts w:ascii="Times" w:hAnsi="Times" w:cs="Times New Roman"/>
          <w:sz w:val="24"/>
          <w:szCs w:val="24"/>
        </w:rPr>
        <w:t xml:space="preserve">&amp; Timothy </w:t>
      </w:r>
      <w:r w:rsidR="00912753" w:rsidRPr="002F50E4">
        <w:rPr>
          <w:rFonts w:ascii="Times" w:hAnsi="Times" w:cs="Times New Roman"/>
          <w:sz w:val="24"/>
          <w:szCs w:val="24"/>
        </w:rPr>
        <w:t xml:space="preserve">D. </w:t>
      </w:r>
      <w:r w:rsidR="00CA190D" w:rsidRPr="002F50E4">
        <w:rPr>
          <w:rFonts w:ascii="Times" w:hAnsi="Times" w:cs="Times New Roman"/>
          <w:sz w:val="24"/>
          <w:szCs w:val="24"/>
        </w:rPr>
        <w:t>Hackenberg</w:t>
      </w:r>
      <w:r w:rsidR="006A532C" w:rsidRPr="002F50E4">
        <w:rPr>
          <w:rFonts w:ascii="Times" w:hAnsi="Times" w:cs="Times New Roman"/>
          <w:sz w:val="24"/>
          <w:szCs w:val="24"/>
          <w:vertAlign w:val="superscript"/>
        </w:rPr>
        <w:t>1</w:t>
      </w:r>
    </w:p>
    <w:p w14:paraId="516E046D" w14:textId="77777777" w:rsidR="00CA190D" w:rsidRPr="002F50E4" w:rsidRDefault="00CA190D" w:rsidP="00054088">
      <w:pPr>
        <w:spacing w:line="240" w:lineRule="auto"/>
        <w:contextualSpacing w:val="0"/>
        <w:jc w:val="center"/>
        <w:rPr>
          <w:rFonts w:ascii="Times" w:hAnsi="Times" w:cs="Times New Roman"/>
          <w:sz w:val="24"/>
          <w:szCs w:val="24"/>
        </w:rPr>
      </w:pPr>
    </w:p>
    <w:p w14:paraId="04AC9D4C" w14:textId="035CC7B1" w:rsidR="00CA190D" w:rsidRPr="002F50E4" w:rsidRDefault="00CA190D" w:rsidP="006A532C">
      <w:pPr>
        <w:pStyle w:val="ListParagraph"/>
        <w:numPr>
          <w:ilvl w:val="0"/>
          <w:numId w:val="1"/>
        </w:numPr>
        <w:spacing w:line="240" w:lineRule="auto"/>
        <w:ind w:left="1800"/>
        <w:contextualSpacing w:val="0"/>
        <w:rPr>
          <w:rFonts w:ascii="Times" w:hAnsi="Times" w:cs="Times New Roman"/>
          <w:sz w:val="24"/>
          <w:szCs w:val="24"/>
        </w:rPr>
      </w:pPr>
      <w:r w:rsidRPr="002F50E4">
        <w:rPr>
          <w:rFonts w:ascii="Times" w:hAnsi="Times" w:cs="Times New Roman"/>
          <w:sz w:val="24"/>
          <w:szCs w:val="24"/>
        </w:rPr>
        <w:t>Reed College</w:t>
      </w:r>
      <w:r w:rsidR="006A532C" w:rsidRPr="002F50E4">
        <w:rPr>
          <w:rFonts w:ascii="Times" w:hAnsi="Times" w:cs="Times New Roman"/>
          <w:sz w:val="24"/>
          <w:szCs w:val="24"/>
        </w:rPr>
        <w:t>, Dept. of Psychology, Portland, OR, USA</w:t>
      </w:r>
    </w:p>
    <w:p w14:paraId="26349608" w14:textId="2FC6653E" w:rsidR="006A532C" w:rsidRPr="002F50E4" w:rsidRDefault="006A532C" w:rsidP="006A532C">
      <w:pPr>
        <w:pStyle w:val="ListParagraph"/>
        <w:numPr>
          <w:ilvl w:val="0"/>
          <w:numId w:val="1"/>
        </w:numPr>
        <w:spacing w:line="240" w:lineRule="auto"/>
        <w:ind w:left="1800"/>
        <w:contextualSpacing w:val="0"/>
        <w:rPr>
          <w:rFonts w:ascii="Times" w:hAnsi="Times" w:cs="Times New Roman"/>
          <w:sz w:val="24"/>
          <w:szCs w:val="24"/>
        </w:rPr>
      </w:pPr>
      <w:r w:rsidRPr="002F50E4">
        <w:rPr>
          <w:rFonts w:ascii="Times" w:hAnsi="Times" w:cs="Times New Roman"/>
          <w:sz w:val="24"/>
          <w:szCs w:val="24"/>
        </w:rPr>
        <w:t>Columbia University, Dept. of Neuroscience, New York, NY, USA</w:t>
      </w:r>
    </w:p>
    <w:p w14:paraId="61D6461C" w14:textId="3E23441E" w:rsidR="006A532C" w:rsidRPr="002F50E4" w:rsidRDefault="006A532C" w:rsidP="006A532C">
      <w:pPr>
        <w:pStyle w:val="ListParagraph"/>
        <w:numPr>
          <w:ilvl w:val="0"/>
          <w:numId w:val="1"/>
        </w:numPr>
        <w:spacing w:line="240" w:lineRule="auto"/>
        <w:ind w:left="1800"/>
        <w:contextualSpacing w:val="0"/>
        <w:rPr>
          <w:rFonts w:ascii="Times" w:hAnsi="Times" w:cs="Times New Roman"/>
          <w:sz w:val="24"/>
          <w:szCs w:val="24"/>
        </w:rPr>
      </w:pPr>
      <w:r w:rsidRPr="002F50E4">
        <w:rPr>
          <w:rFonts w:ascii="Times" w:hAnsi="Times" w:cs="Times New Roman"/>
          <w:sz w:val="24"/>
          <w:szCs w:val="24"/>
        </w:rPr>
        <w:t>Zuckerman Institute, New York, NY, USA</w:t>
      </w:r>
    </w:p>
    <w:p w14:paraId="772151E1" w14:textId="544F1C8C" w:rsidR="00054088" w:rsidRPr="002F50E4" w:rsidRDefault="00054088" w:rsidP="007372A3">
      <w:pPr>
        <w:spacing w:line="240" w:lineRule="auto"/>
        <w:contextualSpacing w:val="0"/>
        <w:rPr>
          <w:rFonts w:ascii="Times" w:hAnsi="Times" w:cs="Times New Roman"/>
          <w:sz w:val="24"/>
          <w:szCs w:val="24"/>
        </w:rPr>
      </w:pPr>
    </w:p>
    <w:p w14:paraId="7A0711C7" w14:textId="7C420736" w:rsidR="00054088" w:rsidRPr="002F50E4" w:rsidRDefault="00054088">
      <w:pPr>
        <w:rPr>
          <w:rFonts w:ascii="Times" w:hAnsi="Times" w:cs="Times New Roman"/>
          <w:sz w:val="24"/>
          <w:szCs w:val="24"/>
        </w:rPr>
      </w:pPr>
      <w:r w:rsidRPr="002F50E4">
        <w:rPr>
          <w:rFonts w:ascii="Times" w:hAnsi="Times" w:cs="Times New Roman"/>
          <w:sz w:val="24"/>
          <w:szCs w:val="24"/>
        </w:rPr>
        <w:br w:type="page"/>
      </w:r>
    </w:p>
    <w:p w14:paraId="0C1B8FA4" w14:textId="66BFFC76" w:rsidR="00054088" w:rsidRPr="002F50E4" w:rsidRDefault="00054088" w:rsidP="006359A0">
      <w:pPr>
        <w:spacing w:line="480" w:lineRule="auto"/>
        <w:contextualSpacing w:val="0"/>
        <w:jc w:val="center"/>
        <w:rPr>
          <w:rFonts w:ascii="Times" w:hAnsi="Times" w:cs="Times New Roman"/>
          <w:b/>
          <w:sz w:val="24"/>
          <w:szCs w:val="24"/>
        </w:rPr>
      </w:pPr>
      <w:r w:rsidRPr="002F50E4">
        <w:rPr>
          <w:rFonts w:ascii="Times" w:hAnsi="Times" w:cs="Times New Roman"/>
          <w:b/>
          <w:sz w:val="24"/>
          <w:szCs w:val="24"/>
        </w:rPr>
        <w:lastRenderedPageBreak/>
        <w:t>Abstract</w:t>
      </w:r>
    </w:p>
    <w:p w14:paraId="440CA4C7" w14:textId="468D9E08" w:rsidR="00900F11" w:rsidRPr="002F50E4" w:rsidRDefault="007372A3" w:rsidP="006359A0">
      <w:pPr>
        <w:spacing w:line="480" w:lineRule="auto"/>
        <w:contextualSpacing w:val="0"/>
        <w:rPr>
          <w:rFonts w:ascii="Times" w:hAnsi="Times" w:cs="Times New Roman"/>
          <w:sz w:val="24"/>
          <w:szCs w:val="24"/>
        </w:rPr>
      </w:pPr>
      <w:r w:rsidRPr="002F50E4">
        <w:rPr>
          <w:rFonts w:ascii="Times" w:hAnsi="Times" w:cs="Times New Roman"/>
          <w:sz w:val="24"/>
          <w:szCs w:val="24"/>
        </w:rPr>
        <w:t>Prior research has found</w:t>
      </w:r>
      <w:r w:rsidR="00487CD9" w:rsidRPr="002F50E4">
        <w:rPr>
          <w:rFonts w:ascii="Times" w:hAnsi="Times" w:cs="Times New Roman"/>
          <w:sz w:val="24"/>
          <w:szCs w:val="24"/>
        </w:rPr>
        <w:t xml:space="preserve"> that </w:t>
      </w:r>
      <w:r w:rsidR="00E844A2" w:rsidRPr="002F50E4">
        <w:rPr>
          <w:rFonts w:ascii="Times" w:hAnsi="Times" w:cs="Times New Roman"/>
          <w:sz w:val="24"/>
          <w:szCs w:val="24"/>
        </w:rPr>
        <w:t xml:space="preserve">one rat </w:t>
      </w:r>
      <w:r w:rsidRPr="002F50E4">
        <w:rPr>
          <w:rFonts w:ascii="Times" w:hAnsi="Times" w:cs="Times New Roman"/>
          <w:sz w:val="24"/>
          <w:szCs w:val="24"/>
        </w:rPr>
        <w:t>will</w:t>
      </w:r>
      <w:r w:rsidR="00487CD9" w:rsidRPr="002F50E4">
        <w:rPr>
          <w:rFonts w:ascii="Times" w:hAnsi="Times" w:cs="Times New Roman"/>
          <w:sz w:val="24"/>
          <w:szCs w:val="24"/>
        </w:rPr>
        <w:t xml:space="preserve"> release a </w:t>
      </w:r>
      <w:r w:rsidR="00E844A2" w:rsidRPr="002F50E4">
        <w:rPr>
          <w:rFonts w:ascii="Times" w:hAnsi="Times" w:cs="Times New Roman"/>
          <w:sz w:val="24"/>
          <w:szCs w:val="24"/>
        </w:rPr>
        <w:t>second</w:t>
      </w:r>
      <w:r w:rsidR="00487CD9" w:rsidRPr="002F50E4">
        <w:rPr>
          <w:rFonts w:ascii="Times" w:hAnsi="Times" w:cs="Times New Roman"/>
          <w:sz w:val="24"/>
          <w:szCs w:val="24"/>
        </w:rPr>
        <w:t xml:space="preserve"> </w:t>
      </w:r>
      <w:r w:rsidRPr="002F50E4">
        <w:rPr>
          <w:rFonts w:ascii="Times" w:hAnsi="Times" w:cs="Times New Roman"/>
          <w:sz w:val="24"/>
          <w:szCs w:val="24"/>
        </w:rPr>
        <w:t>r</w:t>
      </w:r>
      <w:r w:rsidR="00487CD9" w:rsidRPr="002F50E4">
        <w:rPr>
          <w:rFonts w:ascii="Times" w:hAnsi="Times" w:cs="Times New Roman"/>
          <w:sz w:val="24"/>
          <w:szCs w:val="24"/>
        </w:rPr>
        <w:t>at from res</w:t>
      </w:r>
      <w:r w:rsidR="00EF3EB0" w:rsidRPr="002F50E4">
        <w:rPr>
          <w:rFonts w:ascii="Times" w:hAnsi="Times" w:cs="Times New Roman"/>
          <w:sz w:val="24"/>
          <w:szCs w:val="24"/>
        </w:rPr>
        <w:t>t</w:t>
      </w:r>
      <w:r w:rsidR="00E844A2" w:rsidRPr="002F50E4">
        <w:rPr>
          <w:rFonts w:ascii="Times" w:hAnsi="Times" w:cs="Times New Roman"/>
          <w:sz w:val="24"/>
          <w:szCs w:val="24"/>
        </w:rPr>
        <w:t>raint in the presence of food, thereby allowing that second rat access to food</w:t>
      </w:r>
      <w:r w:rsidR="0074301E" w:rsidRPr="002F50E4">
        <w:rPr>
          <w:rFonts w:ascii="Times" w:hAnsi="Times" w:cs="Times New Roman"/>
          <w:sz w:val="24"/>
          <w:szCs w:val="24"/>
        </w:rPr>
        <w:t>.</w:t>
      </w:r>
      <w:r w:rsidR="005627F3">
        <w:rPr>
          <w:rFonts w:ascii="Times" w:hAnsi="Times" w:cs="Times New Roman"/>
          <w:sz w:val="24"/>
          <w:szCs w:val="24"/>
        </w:rPr>
        <w:t xml:space="preserve"> </w:t>
      </w:r>
      <w:r w:rsidR="00E844A2" w:rsidRPr="002F50E4">
        <w:rPr>
          <w:rFonts w:ascii="Times" w:hAnsi="Times" w:cs="Times New Roman"/>
          <w:sz w:val="24"/>
          <w:szCs w:val="24"/>
        </w:rPr>
        <w:t>S</w:t>
      </w:r>
      <w:r w:rsidR="009513FE" w:rsidRPr="002F50E4">
        <w:rPr>
          <w:rFonts w:ascii="Times" w:hAnsi="Times" w:cs="Times New Roman"/>
          <w:sz w:val="24"/>
          <w:szCs w:val="24"/>
        </w:rPr>
        <w:t xml:space="preserve">uch behavior, </w:t>
      </w:r>
      <w:r w:rsidR="00E844A2" w:rsidRPr="002F50E4">
        <w:rPr>
          <w:rFonts w:ascii="Times" w:hAnsi="Times" w:cs="Times New Roman"/>
          <w:sz w:val="24"/>
          <w:szCs w:val="24"/>
        </w:rPr>
        <w:t>clearly beneficial to the sec</w:t>
      </w:r>
      <w:r w:rsidR="006D361C" w:rsidRPr="002F50E4">
        <w:rPr>
          <w:rFonts w:ascii="Times" w:hAnsi="Times" w:cs="Times New Roman"/>
          <w:sz w:val="24"/>
          <w:szCs w:val="24"/>
        </w:rPr>
        <w:t xml:space="preserve">ond rat and costly to the first, </w:t>
      </w:r>
      <w:r w:rsidR="00E844A2" w:rsidRPr="002F50E4">
        <w:rPr>
          <w:rFonts w:ascii="Times" w:hAnsi="Times" w:cs="Times New Roman"/>
          <w:sz w:val="24"/>
          <w:szCs w:val="24"/>
        </w:rPr>
        <w:t>has been interpreted as altruistic.</w:t>
      </w:r>
      <w:r w:rsidR="005627F3">
        <w:rPr>
          <w:rFonts w:ascii="Times" w:hAnsi="Times" w:cs="Times New Roman"/>
          <w:sz w:val="24"/>
          <w:szCs w:val="24"/>
        </w:rPr>
        <w:t xml:space="preserve"> </w:t>
      </w:r>
      <w:r w:rsidR="00E844A2" w:rsidRPr="002F50E4">
        <w:rPr>
          <w:rFonts w:ascii="Times" w:hAnsi="Times" w:cs="Times New Roman"/>
          <w:sz w:val="24"/>
          <w:szCs w:val="24"/>
        </w:rPr>
        <w:t>Because clear demonstrations of altruism in rats are rare, such findings deserve a careful look.</w:t>
      </w:r>
      <w:r w:rsidR="005627F3">
        <w:rPr>
          <w:rFonts w:ascii="Times" w:hAnsi="Times" w:cs="Times New Roman"/>
          <w:sz w:val="24"/>
          <w:szCs w:val="24"/>
        </w:rPr>
        <w:t xml:space="preserve"> </w:t>
      </w:r>
      <w:r w:rsidR="00487CD9" w:rsidRPr="002F50E4">
        <w:rPr>
          <w:rFonts w:ascii="Times" w:hAnsi="Times" w:cs="Times New Roman"/>
          <w:sz w:val="24"/>
          <w:szCs w:val="24"/>
        </w:rPr>
        <w:t xml:space="preserve">The present study aimed to replicate </w:t>
      </w:r>
      <w:r w:rsidR="00E844A2" w:rsidRPr="002F50E4">
        <w:rPr>
          <w:rFonts w:ascii="Times" w:hAnsi="Times" w:cs="Times New Roman"/>
          <w:sz w:val="24"/>
          <w:szCs w:val="24"/>
        </w:rPr>
        <w:t xml:space="preserve">this finding, </w:t>
      </w:r>
      <w:r w:rsidR="00EF3EB0" w:rsidRPr="002F50E4">
        <w:rPr>
          <w:rFonts w:ascii="Times" w:hAnsi="Times" w:cs="Times New Roman"/>
          <w:sz w:val="24"/>
          <w:szCs w:val="24"/>
        </w:rPr>
        <w:t>but</w:t>
      </w:r>
      <w:r w:rsidR="00487CD9" w:rsidRPr="002F50E4">
        <w:rPr>
          <w:rFonts w:ascii="Times" w:hAnsi="Times" w:cs="Times New Roman"/>
          <w:sz w:val="24"/>
          <w:szCs w:val="24"/>
        </w:rPr>
        <w:t xml:space="preserve"> with </w:t>
      </w:r>
      <w:r w:rsidR="00EF3EB0" w:rsidRPr="002F50E4">
        <w:rPr>
          <w:rFonts w:ascii="Times" w:hAnsi="Times" w:cs="Times New Roman"/>
          <w:sz w:val="24"/>
          <w:szCs w:val="24"/>
        </w:rPr>
        <w:t xml:space="preserve">more </w:t>
      </w:r>
      <w:del w:id="0" w:author="Greg Jensen" w:date="2020-07-10T02:20:00Z">
        <w:r w:rsidR="00487CD9" w:rsidRPr="002F50E4" w:rsidDel="007E6F14">
          <w:rPr>
            <w:rFonts w:ascii="Times" w:hAnsi="Times" w:cs="Times New Roman"/>
            <w:sz w:val="24"/>
            <w:szCs w:val="24"/>
          </w:rPr>
          <w:delText xml:space="preserve">detailed </w:delText>
        </w:r>
      </w:del>
      <w:ins w:id="1" w:author="Greg Jensen" w:date="2020-07-10T02:20:00Z">
        <w:r w:rsidR="007E6F14">
          <w:rPr>
            <w:rFonts w:ascii="Times" w:hAnsi="Times" w:cs="Times New Roman"/>
            <w:sz w:val="24"/>
            <w:szCs w:val="24"/>
          </w:rPr>
          <w:t>systematic</w:t>
        </w:r>
        <w:r w:rsidR="007E6F14" w:rsidRPr="002F50E4">
          <w:rPr>
            <w:rFonts w:ascii="Times" w:hAnsi="Times" w:cs="Times New Roman"/>
            <w:sz w:val="24"/>
            <w:szCs w:val="24"/>
          </w:rPr>
          <w:t xml:space="preserve"> </w:t>
        </w:r>
      </w:ins>
      <w:r w:rsidR="00487CD9" w:rsidRPr="002F50E4">
        <w:rPr>
          <w:rFonts w:ascii="Times" w:hAnsi="Times" w:cs="Times New Roman"/>
          <w:sz w:val="24"/>
          <w:szCs w:val="24"/>
        </w:rPr>
        <w:t>methods to examine</w:t>
      </w:r>
      <w:r w:rsidR="00EF3EB0" w:rsidRPr="002F50E4">
        <w:rPr>
          <w:rFonts w:ascii="Times" w:hAnsi="Times" w:cs="Times New Roman"/>
          <w:sz w:val="24"/>
          <w:szCs w:val="24"/>
        </w:rPr>
        <w:t xml:space="preserve"> </w:t>
      </w:r>
      <w:del w:id="2" w:author="Greg Jensen" w:date="2020-07-10T02:21:00Z">
        <w:r w:rsidR="00EF3EB0" w:rsidRPr="002F50E4" w:rsidDel="007E6F14">
          <w:rPr>
            <w:rFonts w:ascii="Times" w:hAnsi="Times" w:cs="Times New Roman"/>
            <w:sz w:val="24"/>
            <w:szCs w:val="24"/>
          </w:rPr>
          <w:delText>more systematically if</w:delText>
        </w:r>
      </w:del>
      <w:ins w:id="3" w:author="Greg Jensen" w:date="2020-07-10T02:21:00Z">
        <w:r w:rsidR="007E6F14">
          <w:rPr>
            <w:rFonts w:ascii="Times" w:hAnsi="Times" w:cs="Times New Roman"/>
            <w:sz w:val="24"/>
            <w:szCs w:val="24"/>
          </w:rPr>
          <w:t>whether</w:t>
        </w:r>
      </w:ins>
      <w:r w:rsidR="00EF3EB0" w:rsidRPr="002F50E4">
        <w:rPr>
          <w:rFonts w:ascii="Times" w:hAnsi="Times" w:cs="Times New Roman"/>
          <w:sz w:val="24"/>
          <w:szCs w:val="24"/>
        </w:rPr>
        <w:t xml:space="preserve">, and under what conditions, a rat </w:t>
      </w:r>
      <w:r w:rsidR="00E844A2" w:rsidRPr="002F50E4">
        <w:rPr>
          <w:rFonts w:ascii="Times" w:hAnsi="Times" w:cs="Times New Roman"/>
          <w:sz w:val="24"/>
          <w:szCs w:val="24"/>
        </w:rPr>
        <w:t>might</w:t>
      </w:r>
      <w:r w:rsidR="00487CD9" w:rsidRPr="002F50E4">
        <w:rPr>
          <w:rFonts w:ascii="Times" w:hAnsi="Times" w:cs="Times New Roman"/>
          <w:sz w:val="24"/>
          <w:szCs w:val="24"/>
        </w:rPr>
        <w:t xml:space="preserve"> share food with </w:t>
      </w:r>
      <w:r w:rsidR="00EF3EB0" w:rsidRPr="002F50E4">
        <w:rPr>
          <w:rFonts w:ascii="Times" w:hAnsi="Times" w:cs="Times New Roman"/>
          <w:sz w:val="24"/>
          <w:szCs w:val="24"/>
        </w:rPr>
        <w:t>its</w:t>
      </w:r>
      <w:r w:rsidR="00487CD9" w:rsidRPr="002F50E4">
        <w:rPr>
          <w:rFonts w:ascii="Times" w:hAnsi="Times" w:cs="Times New Roman"/>
          <w:sz w:val="24"/>
          <w:szCs w:val="24"/>
        </w:rPr>
        <w:t xml:space="preserve"> </w:t>
      </w:r>
      <w:proofErr w:type="spellStart"/>
      <w:r w:rsidR="00EF3EB0" w:rsidRPr="002F50E4">
        <w:rPr>
          <w:rFonts w:ascii="Times" w:hAnsi="Times" w:cs="Times New Roman"/>
          <w:sz w:val="24"/>
          <w:szCs w:val="24"/>
        </w:rPr>
        <w:t>cagemate</w:t>
      </w:r>
      <w:proofErr w:type="spellEnd"/>
      <w:r w:rsidR="00EF3EB0" w:rsidRPr="002F50E4">
        <w:rPr>
          <w:rFonts w:ascii="Times" w:hAnsi="Times" w:cs="Times New Roman"/>
          <w:sz w:val="24"/>
          <w:szCs w:val="24"/>
        </w:rPr>
        <w:t xml:space="preserve"> </w:t>
      </w:r>
      <w:r w:rsidR="00487CD9" w:rsidRPr="002F50E4">
        <w:rPr>
          <w:rFonts w:ascii="Times" w:hAnsi="Times" w:cs="Times New Roman"/>
          <w:sz w:val="24"/>
          <w:szCs w:val="24"/>
        </w:rPr>
        <w:t>partner.</w:t>
      </w:r>
      <w:r w:rsidR="005627F3">
        <w:rPr>
          <w:rFonts w:ascii="Times" w:hAnsi="Times" w:cs="Times New Roman"/>
          <w:sz w:val="24"/>
          <w:szCs w:val="24"/>
        </w:rPr>
        <w:t xml:space="preserve"> </w:t>
      </w:r>
      <w:r w:rsidR="00487CD9" w:rsidRPr="002F50E4">
        <w:rPr>
          <w:rFonts w:ascii="Times" w:hAnsi="Times" w:cs="Times New Roman"/>
          <w:sz w:val="24"/>
          <w:szCs w:val="24"/>
        </w:rPr>
        <w:t>Rat</w:t>
      </w:r>
      <w:r w:rsidR="00EF3EB0" w:rsidRPr="002F50E4">
        <w:rPr>
          <w:rFonts w:ascii="Times" w:hAnsi="Times" w:cs="Times New Roman"/>
          <w:sz w:val="24"/>
          <w:szCs w:val="24"/>
        </w:rPr>
        <w:t>s</w:t>
      </w:r>
      <w:r w:rsidR="00487CD9" w:rsidRPr="002F50E4">
        <w:rPr>
          <w:rFonts w:ascii="Times" w:hAnsi="Times" w:cs="Times New Roman"/>
          <w:sz w:val="24"/>
          <w:szCs w:val="24"/>
        </w:rPr>
        <w:t xml:space="preserve"> were given repea</w:t>
      </w:r>
      <w:r w:rsidR="00EF3EB0" w:rsidRPr="002F50E4">
        <w:rPr>
          <w:rFonts w:ascii="Times" w:hAnsi="Times" w:cs="Times New Roman"/>
          <w:sz w:val="24"/>
          <w:szCs w:val="24"/>
        </w:rPr>
        <w:t xml:space="preserve">ted choices between </w:t>
      </w:r>
      <w:r w:rsidR="0042250A" w:rsidRPr="002F50E4">
        <w:rPr>
          <w:rFonts w:ascii="Times" w:hAnsi="Times" w:cs="Times New Roman"/>
          <w:sz w:val="24"/>
          <w:szCs w:val="24"/>
        </w:rPr>
        <w:t xml:space="preserve">high-valued </w:t>
      </w:r>
      <w:r w:rsidR="00EF3EB0" w:rsidRPr="002F50E4">
        <w:rPr>
          <w:rFonts w:ascii="Times" w:hAnsi="Times" w:cs="Times New Roman"/>
          <w:sz w:val="24"/>
          <w:szCs w:val="24"/>
        </w:rPr>
        <w:t xml:space="preserve">food </w:t>
      </w:r>
      <w:r w:rsidR="0042250A" w:rsidRPr="002F50E4">
        <w:rPr>
          <w:rFonts w:ascii="Times" w:hAnsi="Times" w:cs="Times New Roman"/>
          <w:sz w:val="24"/>
          <w:szCs w:val="24"/>
        </w:rPr>
        <w:t xml:space="preserve">(sucrose pellets) </w:t>
      </w:r>
      <w:r w:rsidR="00EF3EB0" w:rsidRPr="002F50E4">
        <w:rPr>
          <w:rFonts w:ascii="Times" w:hAnsi="Times" w:cs="Times New Roman"/>
          <w:sz w:val="24"/>
          <w:szCs w:val="24"/>
        </w:rPr>
        <w:t xml:space="preserve">and </w:t>
      </w:r>
      <w:r w:rsidR="00470208" w:rsidRPr="002F50E4">
        <w:rPr>
          <w:rFonts w:ascii="Times" w:hAnsi="Times" w:cs="Times New Roman"/>
          <w:sz w:val="24"/>
          <w:szCs w:val="24"/>
        </w:rPr>
        <w:t>3</w:t>
      </w:r>
      <w:r w:rsidR="00EF3EB0" w:rsidRPr="002F50E4">
        <w:rPr>
          <w:rFonts w:ascii="Times" w:hAnsi="Times" w:cs="Times New Roman"/>
          <w:sz w:val="24"/>
          <w:szCs w:val="24"/>
        </w:rPr>
        <w:t>0-s</w:t>
      </w:r>
      <w:r w:rsidR="00487CD9" w:rsidRPr="002F50E4">
        <w:rPr>
          <w:rFonts w:ascii="Times" w:hAnsi="Times" w:cs="Times New Roman"/>
          <w:sz w:val="24"/>
          <w:szCs w:val="24"/>
        </w:rPr>
        <w:t xml:space="preserve"> social access to </w:t>
      </w:r>
      <w:r w:rsidR="00470208" w:rsidRPr="002F50E4">
        <w:rPr>
          <w:rFonts w:ascii="Times" w:hAnsi="Times" w:cs="Times New Roman"/>
          <w:sz w:val="24"/>
          <w:szCs w:val="24"/>
        </w:rPr>
        <w:t xml:space="preserve">a </w:t>
      </w:r>
      <w:r w:rsidR="00487CD9" w:rsidRPr="002F50E4">
        <w:rPr>
          <w:rFonts w:ascii="Times" w:hAnsi="Times" w:cs="Times New Roman"/>
          <w:sz w:val="24"/>
          <w:szCs w:val="24"/>
        </w:rPr>
        <w:t>familiar rat</w:t>
      </w:r>
      <w:r w:rsidR="00062671" w:rsidRPr="002F50E4">
        <w:rPr>
          <w:rFonts w:ascii="Times" w:hAnsi="Times" w:cs="Times New Roman"/>
          <w:sz w:val="24"/>
          <w:szCs w:val="24"/>
        </w:rPr>
        <w:t xml:space="preserve">, </w:t>
      </w:r>
      <w:r w:rsidR="005C7EBA" w:rsidRPr="002F50E4">
        <w:rPr>
          <w:rFonts w:ascii="Times" w:hAnsi="Times" w:cs="Times New Roman"/>
          <w:sz w:val="24"/>
          <w:szCs w:val="24"/>
        </w:rPr>
        <w:t>with the (a) food size (</w:t>
      </w:r>
      <w:r w:rsidR="00062671" w:rsidRPr="002F50E4">
        <w:rPr>
          <w:rFonts w:ascii="Times" w:hAnsi="Times" w:cs="Times New Roman"/>
          <w:sz w:val="24"/>
          <w:szCs w:val="24"/>
        </w:rPr>
        <w:t xml:space="preserve">number of food pellets </w:t>
      </w:r>
      <w:r w:rsidR="00AD4DCC" w:rsidRPr="002F50E4">
        <w:rPr>
          <w:rFonts w:ascii="Times" w:hAnsi="Times" w:cs="Times New Roman"/>
          <w:sz w:val="24"/>
          <w:szCs w:val="24"/>
        </w:rPr>
        <w:t>per response</w:t>
      </w:r>
      <w:r w:rsidR="005C7EBA" w:rsidRPr="002F50E4">
        <w:rPr>
          <w:rFonts w:ascii="Times" w:hAnsi="Times" w:cs="Times New Roman"/>
          <w:sz w:val="24"/>
          <w:szCs w:val="24"/>
        </w:rPr>
        <w:t xml:space="preserve">), </w:t>
      </w:r>
      <w:r w:rsidR="00062671" w:rsidRPr="002F50E4">
        <w:rPr>
          <w:rFonts w:ascii="Times" w:hAnsi="Times" w:cs="Times New Roman"/>
          <w:sz w:val="24"/>
          <w:szCs w:val="24"/>
        </w:rPr>
        <w:t xml:space="preserve">and </w:t>
      </w:r>
      <w:r w:rsidR="005C7EBA" w:rsidRPr="002F50E4">
        <w:rPr>
          <w:rFonts w:ascii="Times" w:hAnsi="Times" w:cs="Times New Roman"/>
          <w:sz w:val="24"/>
          <w:szCs w:val="24"/>
        </w:rPr>
        <w:t>(b) food motivation (</w:t>
      </w:r>
      <w:r w:rsidR="00062671" w:rsidRPr="002F50E4">
        <w:rPr>
          <w:rFonts w:ascii="Times" w:hAnsi="Times" w:cs="Times New Roman"/>
          <w:sz w:val="24"/>
          <w:szCs w:val="24"/>
        </w:rPr>
        <w:t>extra-session access to food</w:t>
      </w:r>
      <w:r w:rsidR="005C7EBA" w:rsidRPr="002F50E4">
        <w:rPr>
          <w:rFonts w:ascii="Times" w:hAnsi="Times" w:cs="Times New Roman"/>
          <w:sz w:val="24"/>
          <w:szCs w:val="24"/>
        </w:rPr>
        <w:t xml:space="preserve">) </w:t>
      </w:r>
      <w:r w:rsidR="00062671" w:rsidRPr="002F50E4">
        <w:rPr>
          <w:rFonts w:ascii="Times" w:hAnsi="Times" w:cs="Times New Roman"/>
          <w:sz w:val="24"/>
          <w:szCs w:val="24"/>
        </w:rPr>
        <w:t xml:space="preserve">varied </w:t>
      </w:r>
      <w:del w:id="4" w:author="Greg Jensen" w:date="2020-07-10T02:21:00Z">
        <w:r w:rsidR="00062671" w:rsidRPr="002F50E4" w:rsidDel="007A21D7">
          <w:rPr>
            <w:rFonts w:ascii="Times" w:hAnsi="Times" w:cs="Times New Roman"/>
            <w:sz w:val="24"/>
            <w:szCs w:val="24"/>
          </w:rPr>
          <w:delText xml:space="preserve">systematically </w:delText>
        </w:r>
      </w:del>
      <w:r w:rsidR="00062671" w:rsidRPr="002F50E4">
        <w:rPr>
          <w:rFonts w:ascii="Times" w:hAnsi="Times" w:cs="Times New Roman"/>
          <w:sz w:val="24"/>
          <w:szCs w:val="24"/>
        </w:rPr>
        <w:t>across conditions.</w:t>
      </w:r>
      <w:r w:rsidR="005627F3">
        <w:rPr>
          <w:rFonts w:ascii="Times" w:hAnsi="Times" w:cs="Times New Roman"/>
          <w:sz w:val="24"/>
          <w:szCs w:val="24"/>
        </w:rPr>
        <w:t xml:space="preserve"> </w:t>
      </w:r>
      <w:r w:rsidR="00EF3EB0" w:rsidRPr="002F50E4">
        <w:rPr>
          <w:rFonts w:ascii="Times" w:hAnsi="Times" w:cs="Times New Roman"/>
          <w:sz w:val="24"/>
          <w:szCs w:val="24"/>
        </w:rPr>
        <w:t xml:space="preserve">Rats responded consistently for both food and social interaction, </w:t>
      </w:r>
      <w:r w:rsidR="00062671" w:rsidRPr="002F50E4">
        <w:rPr>
          <w:rFonts w:ascii="Times" w:hAnsi="Times" w:cs="Times New Roman"/>
          <w:sz w:val="24"/>
          <w:szCs w:val="24"/>
        </w:rPr>
        <w:t xml:space="preserve">but </w:t>
      </w:r>
      <w:r w:rsidR="00AD4DCC" w:rsidRPr="002F50E4">
        <w:rPr>
          <w:rFonts w:ascii="Times" w:hAnsi="Times" w:cs="Times New Roman"/>
          <w:sz w:val="24"/>
          <w:szCs w:val="24"/>
        </w:rPr>
        <w:t>at different levels and with different sensitivity to the food-access manipulations.</w:t>
      </w:r>
      <w:r w:rsidR="005627F3">
        <w:rPr>
          <w:rFonts w:ascii="Times" w:hAnsi="Times" w:cs="Times New Roman"/>
          <w:sz w:val="24"/>
          <w:szCs w:val="24"/>
        </w:rPr>
        <w:t xml:space="preserve"> </w:t>
      </w:r>
      <w:r w:rsidR="00FD4760" w:rsidRPr="002F50E4">
        <w:rPr>
          <w:rFonts w:ascii="Times" w:hAnsi="Times" w:cs="Times New Roman"/>
          <w:sz w:val="24"/>
          <w:szCs w:val="24"/>
        </w:rPr>
        <w:t xml:space="preserve">Food production and consumption was high when food </w:t>
      </w:r>
      <w:r w:rsidR="005C7EBA" w:rsidRPr="002F50E4">
        <w:rPr>
          <w:rFonts w:ascii="Times" w:hAnsi="Times" w:cs="Times New Roman"/>
          <w:sz w:val="24"/>
          <w:szCs w:val="24"/>
        </w:rPr>
        <w:t>motivation was also high</w:t>
      </w:r>
      <w:r w:rsidR="005A2E61" w:rsidRPr="002F50E4">
        <w:rPr>
          <w:rFonts w:ascii="Times" w:hAnsi="Times" w:cs="Times New Roman"/>
          <w:sz w:val="24"/>
          <w:szCs w:val="24"/>
        </w:rPr>
        <w:t xml:space="preserve"> (food restriction) </w:t>
      </w:r>
      <w:r w:rsidR="00FD4760" w:rsidRPr="002F50E4">
        <w:rPr>
          <w:rFonts w:ascii="Times" w:hAnsi="Times" w:cs="Times New Roman"/>
          <w:sz w:val="24"/>
          <w:szCs w:val="24"/>
        </w:rPr>
        <w:t xml:space="preserve">but substantially lower </w:t>
      </w:r>
      <w:r w:rsidR="005C7EBA" w:rsidRPr="002F50E4">
        <w:rPr>
          <w:rFonts w:ascii="Times" w:hAnsi="Times" w:cs="Times New Roman"/>
          <w:sz w:val="24"/>
          <w:szCs w:val="24"/>
        </w:rPr>
        <w:t>when food motivation was low</w:t>
      </w:r>
      <w:r w:rsidR="005A2E61" w:rsidRPr="002F50E4">
        <w:rPr>
          <w:rFonts w:ascii="Times" w:hAnsi="Times" w:cs="Times New Roman"/>
          <w:sz w:val="24"/>
          <w:szCs w:val="24"/>
        </w:rPr>
        <w:t xml:space="preserve"> (unlimited food access)</w:t>
      </w:r>
      <w:r w:rsidR="00FD4760" w:rsidRPr="002F50E4">
        <w:rPr>
          <w:rFonts w:ascii="Times" w:hAnsi="Times" w:cs="Times New Roman"/>
          <w:sz w:val="24"/>
          <w:szCs w:val="24"/>
        </w:rPr>
        <w:t>.</w:t>
      </w:r>
      <w:r w:rsidR="005627F3">
        <w:rPr>
          <w:rFonts w:ascii="Times" w:hAnsi="Times" w:cs="Times New Roman"/>
          <w:sz w:val="24"/>
          <w:szCs w:val="24"/>
        </w:rPr>
        <w:t xml:space="preserve"> </w:t>
      </w:r>
      <w:r w:rsidR="009134B1" w:rsidRPr="002F50E4">
        <w:rPr>
          <w:rFonts w:ascii="Times" w:hAnsi="Times" w:cs="Times New Roman"/>
          <w:sz w:val="24"/>
          <w:szCs w:val="24"/>
        </w:rPr>
        <w:t xml:space="preserve">Social </w:t>
      </w:r>
      <w:r w:rsidR="005C7EBA" w:rsidRPr="002F50E4">
        <w:rPr>
          <w:rFonts w:ascii="Times" w:hAnsi="Times" w:cs="Times New Roman"/>
          <w:sz w:val="24"/>
          <w:szCs w:val="24"/>
        </w:rPr>
        <w:t>release</w:t>
      </w:r>
      <w:r w:rsidR="003D3569" w:rsidRPr="002F50E4">
        <w:rPr>
          <w:rFonts w:ascii="Times" w:hAnsi="Times" w:cs="Times New Roman"/>
          <w:sz w:val="24"/>
          <w:szCs w:val="24"/>
        </w:rPr>
        <w:t xml:space="preserve"> </w:t>
      </w:r>
      <w:r w:rsidR="00AD4DCC" w:rsidRPr="002F50E4">
        <w:rPr>
          <w:rFonts w:ascii="Times" w:hAnsi="Times" w:cs="Times New Roman"/>
          <w:sz w:val="24"/>
          <w:szCs w:val="24"/>
        </w:rPr>
        <w:t>occurred at moderate levels</w:t>
      </w:r>
      <w:r w:rsidR="005C7EBA" w:rsidRPr="002F50E4">
        <w:rPr>
          <w:rFonts w:ascii="Times" w:hAnsi="Times" w:cs="Times New Roman"/>
          <w:sz w:val="24"/>
          <w:szCs w:val="24"/>
        </w:rPr>
        <w:t>, unaffected by the food-based manipulations</w:t>
      </w:r>
      <w:r w:rsidR="0074301E" w:rsidRPr="002F50E4">
        <w:rPr>
          <w:rFonts w:ascii="Times" w:hAnsi="Times" w:cs="Times New Roman"/>
          <w:sz w:val="24"/>
          <w:szCs w:val="24"/>
        </w:rPr>
        <w:t>.</w:t>
      </w:r>
      <w:r w:rsidR="005627F3">
        <w:rPr>
          <w:rFonts w:ascii="Times" w:hAnsi="Times" w:cs="Times New Roman"/>
          <w:sz w:val="24"/>
          <w:szCs w:val="24"/>
        </w:rPr>
        <w:t xml:space="preserve"> </w:t>
      </w:r>
      <w:r w:rsidR="0074301E" w:rsidRPr="002F50E4">
        <w:rPr>
          <w:rFonts w:ascii="Times" w:hAnsi="Times" w:cs="Times New Roman"/>
          <w:sz w:val="24"/>
          <w:szCs w:val="24"/>
        </w:rPr>
        <w:t>When food was abundant and food motivation low, the rats chose food and social options about equally often</w:t>
      </w:r>
      <w:r w:rsidR="005A2E61" w:rsidRPr="002F50E4">
        <w:rPr>
          <w:rFonts w:ascii="Times" w:hAnsi="Times" w:cs="Times New Roman"/>
          <w:sz w:val="24"/>
          <w:szCs w:val="24"/>
        </w:rPr>
        <w:t xml:space="preserve">, </w:t>
      </w:r>
      <w:r w:rsidR="00EF3EB0" w:rsidRPr="002F50E4">
        <w:rPr>
          <w:rFonts w:ascii="Times" w:hAnsi="Times" w:cs="Times New Roman"/>
          <w:sz w:val="24"/>
          <w:szCs w:val="24"/>
        </w:rPr>
        <w:t xml:space="preserve">but </w:t>
      </w:r>
      <w:ins w:id="5" w:author="Greg Jensen" w:date="2020-07-10T02:26:00Z">
        <w:r w:rsidR="007A21D7">
          <w:rPr>
            <w:rFonts w:ascii="Times" w:hAnsi="Times" w:cs="Times New Roman"/>
            <w:sz w:val="24"/>
            <w:szCs w:val="24"/>
          </w:rPr>
          <w:t>“</w:t>
        </w:r>
      </w:ins>
      <w:r w:rsidR="00487CD9" w:rsidRPr="002F50E4">
        <w:rPr>
          <w:rFonts w:ascii="Times" w:hAnsi="Times" w:cs="Times New Roman"/>
          <w:sz w:val="24"/>
          <w:szCs w:val="24"/>
        </w:rPr>
        <w:t>sharing</w:t>
      </w:r>
      <w:ins w:id="6" w:author="Greg Jensen" w:date="2020-07-10T02:26:00Z">
        <w:r w:rsidR="007A21D7">
          <w:rPr>
            <w:rFonts w:ascii="Times" w:hAnsi="Times" w:cs="Times New Roman"/>
            <w:sz w:val="24"/>
            <w:szCs w:val="24"/>
          </w:rPr>
          <w:t>” (food left unconsumed prior to social release)</w:t>
        </w:r>
      </w:ins>
      <w:r w:rsidR="00487CD9" w:rsidRPr="002F50E4">
        <w:rPr>
          <w:rFonts w:ascii="Times" w:hAnsi="Times" w:cs="Times New Roman"/>
          <w:sz w:val="24"/>
          <w:szCs w:val="24"/>
        </w:rPr>
        <w:t xml:space="preserve"> occurred at </w:t>
      </w:r>
      <w:del w:id="7" w:author="Greg Jensen" w:date="2020-07-10T02:27:00Z">
        <w:r w:rsidR="005A2E61" w:rsidRPr="002F50E4" w:rsidDel="007A21D7">
          <w:rPr>
            <w:rFonts w:ascii="Times" w:hAnsi="Times" w:cs="Times New Roman"/>
            <w:sz w:val="24"/>
            <w:szCs w:val="24"/>
          </w:rPr>
          <w:delText>extremely</w:delText>
        </w:r>
        <w:r w:rsidR="00487CD9" w:rsidRPr="002F50E4" w:rsidDel="007A21D7">
          <w:rPr>
            <w:rFonts w:ascii="Times" w:hAnsi="Times" w:cs="Times New Roman"/>
            <w:sz w:val="24"/>
            <w:szCs w:val="24"/>
          </w:rPr>
          <w:delText xml:space="preserve"> </w:delText>
        </w:r>
      </w:del>
      <w:r w:rsidR="00487CD9" w:rsidRPr="002F50E4">
        <w:rPr>
          <w:rFonts w:ascii="Times" w:hAnsi="Times" w:cs="Times New Roman"/>
          <w:sz w:val="24"/>
          <w:szCs w:val="24"/>
        </w:rPr>
        <w:t>low levels across sessions and conditions</w:t>
      </w:r>
      <w:del w:id="8" w:author="Greg Jensen" w:date="2020-07-10T02:27:00Z">
        <w:r w:rsidR="00487CD9" w:rsidRPr="002F50E4" w:rsidDel="007A21D7">
          <w:rPr>
            <w:rFonts w:ascii="Times" w:hAnsi="Times" w:cs="Times New Roman"/>
            <w:sz w:val="24"/>
            <w:szCs w:val="24"/>
          </w:rPr>
          <w:delText xml:space="preserve"> (mean </w:delText>
        </w:r>
        <w:r w:rsidR="00EF3EB0" w:rsidRPr="002F50E4" w:rsidDel="007A21D7">
          <w:rPr>
            <w:rFonts w:ascii="Times" w:hAnsi="Times" w:cs="Times New Roman"/>
            <w:sz w:val="24"/>
            <w:szCs w:val="24"/>
          </w:rPr>
          <w:delText>&lt;</w:delText>
        </w:r>
        <w:r w:rsidR="00487CD9" w:rsidRPr="002F50E4" w:rsidDel="007A21D7">
          <w:rPr>
            <w:rFonts w:ascii="Times" w:hAnsi="Times" w:cs="Times New Roman"/>
            <w:sz w:val="24"/>
            <w:szCs w:val="24"/>
          </w:rPr>
          <w:delText xml:space="preserve"> 1%, across subjects and </w:delText>
        </w:r>
        <w:r w:rsidR="00EF3EB0" w:rsidRPr="002F50E4" w:rsidDel="007A21D7">
          <w:rPr>
            <w:rFonts w:ascii="Times" w:hAnsi="Times" w:cs="Times New Roman"/>
            <w:sz w:val="24"/>
            <w:szCs w:val="24"/>
          </w:rPr>
          <w:delText>conditions)</w:delText>
        </w:r>
      </w:del>
      <w:ins w:id="9" w:author="Greg Jensen" w:date="2020-07-10T02:27:00Z">
        <w:r w:rsidR="007A21D7">
          <w:rPr>
            <w:rFonts w:ascii="Times" w:hAnsi="Times" w:cs="Times New Roman"/>
            <w:sz w:val="24"/>
            <w:szCs w:val="24"/>
          </w:rPr>
          <w:t>, and did not appear to rely on the presence of a second rat</w:t>
        </w:r>
      </w:ins>
      <w:r w:rsidR="005A2E61" w:rsidRPr="002F50E4">
        <w:rPr>
          <w:rFonts w:ascii="Times" w:hAnsi="Times" w:cs="Times New Roman"/>
          <w:sz w:val="24"/>
          <w:szCs w:val="24"/>
        </w:rPr>
        <w:t>.</w:t>
      </w:r>
      <w:r w:rsidR="005627F3">
        <w:rPr>
          <w:rFonts w:ascii="Times" w:hAnsi="Times" w:cs="Times New Roman"/>
          <w:sz w:val="24"/>
          <w:szCs w:val="24"/>
        </w:rPr>
        <w:t xml:space="preserve"> </w:t>
      </w:r>
      <w:r w:rsidR="009513FE" w:rsidRPr="002F50E4">
        <w:rPr>
          <w:rFonts w:ascii="Times" w:hAnsi="Times" w:cs="Times New Roman"/>
          <w:sz w:val="24"/>
          <w:szCs w:val="24"/>
        </w:rPr>
        <w:t>The</w:t>
      </w:r>
      <w:r w:rsidR="00487CD9" w:rsidRPr="002F50E4">
        <w:rPr>
          <w:rFonts w:ascii="Times" w:hAnsi="Times" w:cs="Times New Roman"/>
          <w:sz w:val="24"/>
          <w:szCs w:val="24"/>
        </w:rPr>
        <w:t xml:space="preserve"> results </w:t>
      </w:r>
      <w:r w:rsidR="009513FE" w:rsidRPr="002F50E4">
        <w:rPr>
          <w:rFonts w:ascii="Times" w:hAnsi="Times" w:cs="Times New Roman"/>
          <w:sz w:val="24"/>
          <w:szCs w:val="24"/>
        </w:rPr>
        <w:t xml:space="preserve">are therefore </w:t>
      </w:r>
      <w:r w:rsidR="00EF3EB0" w:rsidRPr="002F50E4">
        <w:rPr>
          <w:rFonts w:ascii="Times" w:hAnsi="Times" w:cs="Times New Roman"/>
          <w:sz w:val="24"/>
          <w:szCs w:val="24"/>
        </w:rPr>
        <w:t xml:space="preserve">inconsistent with </w:t>
      </w:r>
      <w:r w:rsidR="00487CD9" w:rsidRPr="002F50E4">
        <w:rPr>
          <w:rFonts w:ascii="Times" w:hAnsi="Times" w:cs="Times New Roman"/>
          <w:sz w:val="24"/>
          <w:szCs w:val="24"/>
        </w:rPr>
        <w:t xml:space="preserve">claims in the literature that rats are </w:t>
      </w:r>
      <w:r w:rsidR="00EF3EB0" w:rsidRPr="002F50E4">
        <w:rPr>
          <w:rFonts w:ascii="Times" w:hAnsi="Times" w:cs="Times New Roman"/>
          <w:sz w:val="24"/>
          <w:szCs w:val="24"/>
        </w:rPr>
        <w:t xml:space="preserve">altruistically motivated </w:t>
      </w:r>
      <w:r w:rsidR="00487CD9" w:rsidRPr="002F50E4">
        <w:rPr>
          <w:rFonts w:ascii="Times" w:hAnsi="Times" w:cs="Times New Roman"/>
          <w:sz w:val="24"/>
          <w:szCs w:val="24"/>
        </w:rPr>
        <w:t>to share food with other rats</w:t>
      </w:r>
      <w:r w:rsidR="00891EBC" w:rsidRPr="002F50E4">
        <w:rPr>
          <w:rFonts w:ascii="Times" w:hAnsi="Times" w:cs="Times New Roman"/>
          <w:sz w:val="24"/>
          <w:szCs w:val="24"/>
        </w:rPr>
        <w:t>.</w:t>
      </w:r>
      <w:r w:rsidR="005627F3">
        <w:rPr>
          <w:rFonts w:ascii="Times" w:hAnsi="Times" w:cs="Times New Roman"/>
          <w:sz w:val="24"/>
          <w:szCs w:val="24"/>
        </w:rPr>
        <w:t xml:space="preserve"> </w:t>
      </w:r>
    </w:p>
    <w:p w14:paraId="6B66335B" w14:textId="4ACD0E63" w:rsidR="00054088" w:rsidRPr="002F50E4" w:rsidRDefault="00054088" w:rsidP="006359A0">
      <w:pPr>
        <w:spacing w:line="480" w:lineRule="auto"/>
        <w:contextualSpacing w:val="0"/>
        <w:rPr>
          <w:rFonts w:ascii="Times" w:hAnsi="Times" w:cs="Times New Roman"/>
          <w:sz w:val="24"/>
          <w:szCs w:val="24"/>
        </w:rPr>
      </w:pPr>
    </w:p>
    <w:p w14:paraId="37ADCE32" w14:textId="21CC3307" w:rsidR="00054088" w:rsidRPr="002F50E4" w:rsidRDefault="00054088" w:rsidP="006359A0">
      <w:pPr>
        <w:spacing w:line="480" w:lineRule="auto"/>
        <w:rPr>
          <w:rFonts w:ascii="Times" w:hAnsi="Times" w:cs="Times New Roman"/>
          <w:sz w:val="24"/>
          <w:szCs w:val="24"/>
        </w:rPr>
      </w:pPr>
      <w:r w:rsidRPr="002F50E4">
        <w:rPr>
          <w:rFonts w:ascii="Times" w:hAnsi="Times" w:cs="Times New Roman"/>
          <w:sz w:val="24"/>
          <w:szCs w:val="24"/>
        </w:rPr>
        <w:br w:type="page"/>
      </w:r>
    </w:p>
    <w:p w14:paraId="4E288AF8" w14:textId="43809300" w:rsidR="00105DCD" w:rsidRPr="002F50E4" w:rsidRDefault="00B1023E" w:rsidP="00105DCD">
      <w:pPr>
        <w:pStyle w:val="BodyA"/>
        <w:spacing w:line="480" w:lineRule="auto"/>
        <w:rPr>
          <w:rFonts w:ascii="Times" w:hAnsi="Times" w:cs="Times New Roman"/>
        </w:rPr>
      </w:pPr>
      <w:commentRangeStart w:id="10"/>
      <w:r w:rsidRPr="002F50E4">
        <w:rPr>
          <w:rFonts w:ascii="Times" w:hAnsi="Times" w:cs="Times New Roman"/>
        </w:rPr>
        <w:lastRenderedPageBreak/>
        <w:t>Pro-social behavior can be defined as behavior that produces benefits for another</w:t>
      </w:r>
      <w:commentRangeEnd w:id="10"/>
      <w:r w:rsidR="007A21D7">
        <w:rPr>
          <w:rStyle w:val="CommentReference"/>
          <w:rFonts w:asciiTheme="minorHAnsi" w:eastAsiaTheme="minorEastAsia" w:hAnsiTheme="minorHAnsi" w:cstheme="minorBidi"/>
          <w:color w:val="auto"/>
          <w:bdr w:val="none" w:sz="0" w:space="0" w:color="auto"/>
          <w:lang w:eastAsia="zh-CN"/>
        </w:rPr>
        <w:commentReference w:id="10"/>
      </w:r>
      <w:r w:rsidR="002325B2" w:rsidRPr="002F50E4">
        <w:rPr>
          <w:rFonts w:ascii="Times" w:hAnsi="Times" w:cs="Times New Roman"/>
        </w:rPr>
        <w:t xml:space="preserve">, sometimes even at a cost to the individual </w:t>
      </w:r>
      <w:r w:rsidRPr="002F50E4">
        <w:rPr>
          <w:rFonts w:ascii="Times" w:hAnsi="Times" w:cs="Times New Roman"/>
        </w:rPr>
        <w:t xml:space="preserve">(Fehr et al. 2002; </w:t>
      </w:r>
      <w:r w:rsidRPr="002F50E4">
        <w:rPr>
          <w:rFonts w:ascii="Times" w:hAnsi="Times" w:cs="Times New Roman"/>
          <w:color w:val="222222"/>
          <w:shd w:val="clear" w:color="auto" w:fill="FFFFFF"/>
        </w:rPr>
        <w:t>West et al., 2007</w:t>
      </w:r>
      <w:r w:rsidR="002325B2" w:rsidRPr="002F50E4">
        <w:rPr>
          <w:rFonts w:ascii="Times" w:hAnsi="Times" w:cs="Times New Roman"/>
        </w:rPr>
        <w:t>)</w:t>
      </w:r>
      <w:r w:rsidR="005A6CBB" w:rsidRPr="002F50E4">
        <w:rPr>
          <w:rFonts w:ascii="Times" w:hAnsi="Times" w:cs="Times New Roman"/>
        </w:rPr>
        <w:t>.</w:t>
      </w:r>
      <w:r w:rsidR="005627F3">
        <w:rPr>
          <w:rFonts w:ascii="Times" w:hAnsi="Times" w:cs="Times New Roman"/>
        </w:rPr>
        <w:t xml:space="preserve"> </w:t>
      </w:r>
      <w:r w:rsidR="00C044E2" w:rsidRPr="002F50E4">
        <w:rPr>
          <w:rFonts w:ascii="Times" w:hAnsi="Times" w:cs="Times New Roman"/>
        </w:rPr>
        <w:t xml:space="preserve">One type of pro-social behavior gaining currency in recent years is </w:t>
      </w:r>
      <w:r w:rsidR="00902F6D" w:rsidRPr="002F50E4">
        <w:rPr>
          <w:rFonts w:ascii="Times" w:hAnsi="Times" w:cs="Times New Roman"/>
          <w:i/>
        </w:rPr>
        <w:t>social release</w:t>
      </w:r>
      <w:r w:rsidR="00902F6D" w:rsidRPr="002F50E4">
        <w:rPr>
          <w:rFonts w:ascii="Times" w:hAnsi="Times" w:cs="Times New Roman"/>
        </w:rPr>
        <w:t>, in which one animal releases another from a trap or restraint</w:t>
      </w:r>
      <w:r w:rsidR="00BE3A32" w:rsidRPr="002F50E4">
        <w:rPr>
          <w:rFonts w:ascii="Times" w:hAnsi="Times" w:cs="Times New Roman"/>
        </w:rPr>
        <w:t>.</w:t>
      </w:r>
      <w:r w:rsidR="005627F3">
        <w:rPr>
          <w:rFonts w:ascii="Times" w:hAnsi="Times" w:cs="Times New Roman"/>
        </w:rPr>
        <w:t xml:space="preserve"> </w:t>
      </w:r>
      <w:r w:rsidR="00BE3A32" w:rsidRPr="002F50E4">
        <w:rPr>
          <w:rFonts w:ascii="Times" w:hAnsi="Times" w:cs="Times New Roman"/>
        </w:rPr>
        <w:t xml:space="preserve">In an experiment by </w:t>
      </w:r>
      <w:r w:rsidR="00912753" w:rsidRPr="002F50E4">
        <w:rPr>
          <w:rFonts w:ascii="Times" w:hAnsi="Times" w:cs="Times New Roman"/>
        </w:rPr>
        <w:t xml:space="preserve">Ben-Ami </w:t>
      </w:r>
      <w:proofErr w:type="spellStart"/>
      <w:r w:rsidR="004715C9" w:rsidRPr="002F50E4">
        <w:rPr>
          <w:rFonts w:ascii="Times" w:hAnsi="Times" w:cs="Times New Roman"/>
        </w:rPr>
        <w:t>Bartal</w:t>
      </w:r>
      <w:proofErr w:type="spellEnd"/>
      <w:r w:rsidR="004715C9" w:rsidRPr="002F50E4">
        <w:rPr>
          <w:rFonts w:ascii="Times" w:hAnsi="Times" w:cs="Times New Roman"/>
        </w:rPr>
        <w:t xml:space="preserve">, </w:t>
      </w:r>
      <w:proofErr w:type="spellStart"/>
      <w:r w:rsidR="004715C9" w:rsidRPr="002F50E4">
        <w:rPr>
          <w:rFonts w:ascii="Times" w:hAnsi="Times" w:cs="Times New Roman"/>
        </w:rPr>
        <w:t>Decety</w:t>
      </w:r>
      <w:proofErr w:type="spellEnd"/>
      <w:r w:rsidR="004715C9" w:rsidRPr="002F50E4">
        <w:rPr>
          <w:rFonts w:ascii="Times" w:hAnsi="Times" w:cs="Times New Roman"/>
        </w:rPr>
        <w:t xml:space="preserve">, </w:t>
      </w:r>
      <w:r w:rsidR="00BE3A32" w:rsidRPr="002F50E4">
        <w:rPr>
          <w:rFonts w:ascii="Times" w:hAnsi="Times" w:cs="Times New Roman"/>
        </w:rPr>
        <w:t xml:space="preserve">and </w:t>
      </w:r>
      <w:r w:rsidR="004715C9" w:rsidRPr="002F50E4">
        <w:rPr>
          <w:rFonts w:ascii="Times" w:hAnsi="Times" w:cs="Times New Roman"/>
        </w:rPr>
        <w:t>Mason</w:t>
      </w:r>
      <w:r w:rsidR="00BE3A32" w:rsidRPr="002F50E4">
        <w:rPr>
          <w:rFonts w:ascii="Times" w:hAnsi="Times" w:cs="Times New Roman"/>
        </w:rPr>
        <w:t xml:space="preserve"> (</w:t>
      </w:r>
      <w:r w:rsidR="004715C9" w:rsidRPr="002F50E4">
        <w:rPr>
          <w:rFonts w:ascii="Times" w:hAnsi="Times" w:cs="Times New Roman"/>
        </w:rPr>
        <w:t>2011</w:t>
      </w:r>
      <w:r w:rsidR="00912753" w:rsidRPr="002F50E4">
        <w:rPr>
          <w:rFonts w:ascii="Times" w:hAnsi="Times" w:cs="Times New Roman"/>
        </w:rPr>
        <w:t>)</w:t>
      </w:r>
      <w:r w:rsidR="00BE3A32" w:rsidRPr="002F50E4">
        <w:rPr>
          <w:rFonts w:ascii="Times" w:hAnsi="Times" w:cs="Times New Roman"/>
        </w:rPr>
        <w:t xml:space="preserve">, for example, </w:t>
      </w:r>
      <w:r w:rsidR="00B27535" w:rsidRPr="002F50E4">
        <w:rPr>
          <w:rFonts w:ascii="Times" w:hAnsi="Times" w:cs="Times New Roman"/>
        </w:rPr>
        <w:t xml:space="preserve">one rat was restrained in a plastic </w:t>
      </w:r>
      <w:del w:id="11" w:author="Greg Jensen" w:date="2020-07-10T02:32:00Z">
        <w:r w:rsidR="00B27535" w:rsidRPr="002F50E4" w:rsidDel="009F2066">
          <w:rPr>
            <w:rFonts w:ascii="Times" w:hAnsi="Times" w:cs="Times New Roman"/>
          </w:rPr>
          <w:delText>tube</w:delText>
        </w:r>
        <w:r w:rsidR="00BE3A32" w:rsidRPr="002F50E4" w:rsidDel="009F2066">
          <w:rPr>
            <w:rFonts w:ascii="Times" w:hAnsi="Times" w:cs="Times New Roman"/>
          </w:rPr>
          <w:delText xml:space="preserve"> </w:delText>
        </w:r>
      </w:del>
      <w:r w:rsidR="00BE3A32" w:rsidRPr="002F50E4">
        <w:rPr>
          <w:rFonts w:ascii="Times" w:hAnsi="Times" w:cs="Times New Roman"/>
        </w:rPr>
        <w:t>restraint</w:t>
      </w:r>
      <w:ins w:id="12" w:author="Greg Jensen" w:date="2020-07-10T02:32:00Z">
        <w:r w:rsidR="009F2066">
          <w:rPr>
            <w:rFonts w:ascii="Times" w:hAnsi="Times" w:cs="Times New Roman"/>
          </w:rPr>
          <w:t xml:space="preserve"> tube</w:t>
        </w:r>
      </w:ins>
      <w:ins w:id="13" w:author="Greg Jensen" w:date="2020-07-10T02:33:00Z">
        <w:r w:rsidR="009F2066">
          <w:rPr>
            <w:rFonts w:ascii="Times" w:hAnsi="Times" w:cs="Times New Roman"/>
          </w:rPr>
          <w:t xml:space="preserve"> that</w:t>
        </w:r>
      </w:ins>
      <w:del w:id="14" w:author="Greg Jensen" w:date="2020-07-10T02:33:00Z">
        <w:r w:rsidR="00B27535" w:rsidRPr="002F50E4" w:rsidDel="009F2066">
          <w:rPr>
            <w:rFonts w:ascii="Times" w:hAnsi="Times" w:cs="Times New Roman"/>
          </w:rPr>
          <w:delText>, one end of which</w:delText>
        </w:r>
      </w:del>
      <w:r w:rsidR="00B27535" w:rsidRPr="002F50E4">
        <w:rPr>
          <w:rFonts w:ascii="Times" w:hAnsi="Times" w:cs="Times New Roman"/>
        </w:rPr>
        <w:t xml:space="preserve"> could be opened by a second rat.</w:t>
      </w:r>
      <w:r w:rsidR="005627F3">
        <w:rPr>
          <w:rFonts w:ascii="Times" w:hAnsi="Times" w:cs="Times New Roman"/>
        </w:rPr>
        <w:t xml:space="preserve"> </w:t>
      </w:r>
      <w:del w:id="15" w:author="Greg Jensen" w:date="2020-07-10T02:33:00Z">
        <w:r w:rsidR="00BE3A32" w:rsidRPr="002F50E4" w:rsidDel="009F2066">
          <w:rPr>
            <w:rFonts w:ascii="Times" w:hAnsi="Times" w:cs="Times New Roman"/>
          </w:rPr>
          <w:delText xml:space="preserve">This </w:delText>
        </w:r>
      </w:del>
      <w:ins w:id="16" w:author="Greg Jensen" w:date="2020-07-10T02:33:00Z">
        <w:r w:rsidR="009F2066">
          <w:rPr>
            <w:rFonts w:ascii="Times" w:hAnsi="Times" w:cs="Times New Roman"/>
          </w:rPr>
          <w:t>Such release</w:t>
        </w:r>
        <w:r w:rsidR="009F2066" w:rsidRPr="002F50E4">
          <w:rPr>
            <w:rFonts w:ascii="Times" w:hAnsi="Times" w:cs="Times New Roman"/>
          </w:rPr>
          <w:t xml:space="preserve"> </w:t>
        </w:r>
      </w:ins>
      <w:r w:rsidR="00BE3A32" w:rsidRPr="002F50E4">
        <w:rPr>
          <w:rFonts w:ascii="Times" w:hAnsi="Times" w:cs="Times New Roman"/>
        </w:rPr>
        <w:t>permitted the restrained animal to leave the tube</w:t>
      </w:r>
      <w:ins w:id="17" w:author="Greg Jensen" w:date="2020-07-10T02:33:00Z">
        <w:r w:rsidR="009F2066">
          <w:rPr>
            <w:rFonts w:ascii="Times" w:hAnsi="Times" w:cs="Times New Roman"/>
          </w:rPr>
          <w:t xml:space="preserve"> and spend</w:t>
        </w:r>
      </w:ins>
      <w:del w:id="18" w:author="Greg Jensen" w:date="2020-07-10T02:33:00Z">
        <w:r w:rsidR="00BE3A32" w:rsidRPr="002F50E4" w:rsidDel="009F2066">
          <w:rPr>
            <w:rFonts w:ascii="Times" w:hAnsi="Times" w:cs="Times New Roman"/>
          </w:rPr>
          <w:delText xml:space="preserve"> for</w:delText>
        </w:r>
      </w:del>
      <w:r w:rsidR="00BE3A32" w:rsidRPr="002F50E4">
        <w:rPr>
          <w:rFonts w:ascii="Times" w:hAnsi="Times" w:cs="Times New Roman"/>
        </w:rPr>
        <w:t xml:space="preserve"> the remainder of the 60-min session in the presence of the other rat.</w:t>
      </w:r>
      <w:r w:rsidR="005627F3">
        <w:rPr>
          <w:rFonts w:ascii="Times" w:hAnsi="Times" w:cs="Times New Roman"/>
        </w:rPr>
        <w:t xml:space="preserve"> </w:t>
      </w:r>
      <w:r w:rsidR="00B27535" w:rsidRPr="002F50E4">
        <w:rPr>
          <w:rFonts w:ascii="Times" w:hAnsi="Times" w:cs="Times New Roman"/>
        </w:rPr>
        <w:t xml:space="preserve">Most of the rats </w:t>
      </w:r>
      <w:r w:rsidR="004902B6" w:rsidRPr="002F50E4">
        <w:rPr>
          <w:rFonts w:ascii="Times" w:hAnsi="Times" w:cs="Times New Roman"/>
        </w:rPr>
        <w:t xml:space="preserve">learned </w:t>
      </w:r>
      <w:del w:id="19" w:author="Greg Jensen" w:date="2020-07-10T02:34:00Z">
        <w:r w:rsidR="004902B6" w:rsidRPr="002F50E4" w:rsidDel="009F2066">
          <w:rPr>
            <w:rFonts w:ascii="Times" w:hAnsi="Times" w:cs="Times New Roman"/>
          </w:rPr>
          <w:delText xml:space="preserve">eventually </w:delText>
        </w:r>
      </w:del>
      <w:r w:rsidR="004902B6" w:rsidRPr="002F50E4">
        <w:rPr>
          <w:rFonts w:ascii="Times" w:hAnsi="Times" w:cs="Times New Roman"/>
        </w:rPr>
        <w:t>to open the restraint</w:t>
      </w:r>
      <w:r w:rsidR="003137E6" w:rsidRPr="002F50E4">
        <w:rPr>
          <w:rFonts w:ascii="Times" w:hAnsi="Times" w:cs="Times New Roman"/>
        </w:rPr>
        <w:t xml:space="preserve">, </w:t>
      </w:r>
      <w:r w:rsidR="00BE3A32" w:rsidRPr="002F50E4">
        <w:rPr>
          <w:rFonts w:ascii="Times" w:hAnsi="Times" w:cs="Times New Roman"/>
        </w:rPr>
        <w:t xml:space="preserve">and </w:t>
      </w:r>
      <w:r w:rsidR="00864627" w:rsidRPr="002F50E4">
        <w:rPr>
          <w:rFonts w:ascii="Times" w:hAnsi="Times" w:cs="Times New Roman"/>
        </w:rPr>
        <w:t xml:space="preserve">generally </w:t>
      </w:r>
      <w:r w:rsidR="005D4F15" w:rsidRPr="002F50E4">
        <w:rPr>
          <w:rFonts w:ascii="Times" w:hAnsi="Times" w:cs="Times New Roman"/>
        </w:rPr>
        <w:t xml:space="preserve">did so only </w:t>
      </w:r>
      <w:r w:rsidR="00BC74E6" w:rsidRPr="002F50E4">
        <w:rPr>
          <w:rFonts w:ascii="Times" w:hAnsi="Times" w:cs="Times New Roman"/>
        </w:rPr>
        <w:t xml:space="preserve">when </w:t>
      </w:r>
      <w:ins w:id="20" w:author="Greg Jensen" w:date="2020-07-10T02:34:00Z">
        <w:r w:rsidR="009F2066">
          <w:rPr>
            <w:rFonts w:ascii="Times" w:hAnsi="Times" w:cs="Times New Roman"/>
          </w:rPr>
          <w:t xml:space="preserve">(a) </w:t>
        </w:r>
      </w:ins>
      <w:r w:rsidR="00864627" w:rsidRPr="002F50E4">
        <w:rPr>
          <w:rFonts w:ascii="Times" w:hAnsi="Times" w:cs="Times New Roman"/>
        </w:rPr>
        <w:t xml:space="preserve">the restraint contained another rat and </w:t>
      </w:r>
      <w:ins w:id="21" w:author="Greg Jensen" w:date="2020-07-10T02:34:00Z">
        <w:r w:rsidR="009F2066">
          <w:rPr>
            <w:rFonts w:ascii="Times" w:hAnsi="Times" w:cs="Times New Roman"/>
          </w:rPr>
          <w:t xml:space="preserve">(b) </w:t>
        </w:r>
      </w:ins>
      <w:commentRangeStart w:id="22"/>
      <w:ins w:id="23" w:author="Greg Jensen" w:date="2020-07-10T02:35:00Z">
        <w:r w:rsidR="009F2066">
          <w:rPr>
            <w:rFonts w:ascii="Times" w:hAnsi="Times" w:cs="Times New Roman"/>
          </w:rPr>
          <w:t>the tube’s door</w:t>
        </w:r>
      </w:ins>
      <w:del w:id="24" w:author="Greg Jensen" w:date="2020-07-10T02:35:00Z">
        <w:r w:rsidR="00BC74E6" w:rsidRPr="002F50E4" w:rsidDel="009F2066">
          <w:rPr>
            <w:rFonts w:ascii="Times" w:hAnsi="Times" w:cs="Times New Roman"/>
          </w:rPr>
          <w:delText>opening</w:delText>
        </w:r>
      </w:del>
      <w:r w:rsidR="00BC74E6" w:rsidRPr="002F50E4">
        <w:rPr>
          <w:rFonts w:ascii="Times" w:hAnsi="Times" w:cs="Times New Roman"/>
        </w:rPr>
        <w:t xml:space="preserve"> permitted social release</w:t>
      </w:r>
      <w:commentRangeEnd w:id="22"/>
      <w:r w:rsidR="009F2066">
        <w:rPr>
          <w:rStyle w:val="CommentReference"/>
          <w:rFonts w:asciiTheme="minorHAnsi" w:eastAsiaTheme="minorEastAsia" w:hAnsiTheme="minorHAnsi" w:cstheme="minorBidi"/>
          <w:color w:val="auto"/>
          <w:bdr w:val="none" w:sz="0" w:space="0" w:color="auto"/>
          <w:lang w:eastAsia="zh-CN"/>
        </w:rPr>
        <w:commentReference w:id="22"/>
      </w:r>
      <w:r w:rsidR="00864627" w:rsidRPr="002F50E4">
        <w:rPr>
          <w:rFonts w:ascii="Times" w:hAnsi="Times" w:cs="Times New Roman"/>
        </w:rPr>
        <w:t>.</w:t>
      </w:r>
      <w:r w:rsidR="005627F3">
        <w:rPr>
          <w:rFonts w:ascii="Times" w:hAnsi="Times" w:cs="Times New Roman"/>
        </w:rPr>
        <w:t xml:space="preserve"> </w:t>
      </w:r>
      <w:r w:rsidR="00B27535" w:rsidRPr="002F50E4">
        <w:rPr>
          <w:rFonts w:ascii="Times" w:hAnsi="Times" w:cs="Times New Roman"/>
        </w:rPr>
        <w:t xml:space="preserve">Subsequent studies have verified that rats will, under a variety of conditions, respond in ways that </w:t>
      </w:r>
      <w:del w:id="25" w:author="Greg Jensen" w:date="2020-07-10T02:37:00Z">
        <w:r w:rsidR="008745DD" w:rsidRPr="002F50E4" w:rsidDel="009F2066">
          <w:rPr>
            <w:rFonts w:ascii="Times" w:hAnsi="Times" w:cs="Times New Roman"/>
          </w:rPr>
          <w:delText xml:space="preserve">similarly </w:delText>
        </w:r>
      </w:del>
      <w:r w:rsidR="00B27535" w:rsidRPr="002F50E4">
        <w:rPr>
          <w:rFonts w:ascii="Times" w:hAnsi="Times" w:cs="Times New Roman"/>
        </w:rPr>
        <w:t>release a rat from a restraint</w:t>
      </w:r>
      <w:r w:rsidR="00912753" w:rsidRPr="002F50E4">
        <w:rPr>
          <w:rFonts w:ascii="Times" w:hAnsi="Times" w:cs="Times New Roman"/>
        </w:rPr>
        <w:t xml:space="preserve"> (Ben-Ami-</w:t>
      </w:r>
      <w:proofErr w:type="spellStart"/>
      <w:r w:rsidR="00912753" w:rsidRPr="002F50E4">
        <w:rPr>
          <w:rFonts w:ascii="Times" w:hAnsi="Times" w:cs="Times New Roman"/>
        </w:rPr>
        <w:t>Bartal</w:t>
      </w:r>
      <w:proofErr w:type="spellEnd"/>
      <w:r w:rsidR="00912753" w:rsidRPr="002F50E4">
        <w:rPr>
          <w:rFonts w:ascii="Times" w:hAnsi="Times" w:cs="Times New Roman"/>
        </w:rPr>
        <w:t xml:space="preserve"> et al., 2014; </w:t>
      </w:r>
      <w:proofErr w:type="spellStart"/>
      <w:r w:rsidR="0059696C" w:rsidRPr="002F50E4">
        <w:rPr>
          <w:rFonts w:ascii="Times" w:hAnsi="Times" w:cs="Times New Roman"/>
        </w:rPr>
        <w:t>Blystead</w:t>
      </w:r>
      <w:proofErr w:type="spellEnd"/>
      <w:r w:rsidR="0059696C" w:rsidRPr="002F50E4">
        <w:rPr>
          <w:rFonts w:ascii="Times" w:hAnsi="Times" w:cs="Times New Roman"/>
        </w:rPr>
        <w:t xml:space="preserve"> et al., 2019; </w:t>
      </w:r>
      <w:proofErr w:type="spellStart"/>
      <w:r w:rsidR="00912753" w:rsidRPr="002F50E4">
        <w:rPr>
          <w:rFonts w:ascii="Times" w:hAnsi="Times" w:cs="Times New Roman"/>
        </w:rPr>
        <w:t>Hachiga</w:t>
      </w:r>
      <w:proofErr w:type="spellEnd"/>
      <w:r w:rsidR="00912753" w:rsidRPr="002F50E4">
        <w:rPr>
          <w:rFonts w:ascii="Times" w:hAnsi="Times" w:cs="Times New Roman"/>
        </w:rPr>
        <w:t xml:space="preserve"> et al., 2018; </w:t>
      </w:r>
      <w:proofErr w:type="spellStart"/>
      <w:r w:rsidR="00912753" w:rsidRPr="002F50E4">
        <w:rPr>
          <w:rFonts w:ascii="Times" w:hAnsi="Times" w:cs="Times New Roman"/>
        </w:rPr>
        <w:t>Hiura</w:t>
      </w:r>
      <w:proofErr w:type="spellEnd"/>
      <w:r w:rsidR="00912753" w:rsidRPr="002F50E4">
        <w:rPr>
          <w:rFonts w:ascii="Times" w:hAnsi="Times" w:cs="Times New Roman"/>
        </w:rPr>
        <w:t xml:space="preserve">, Tan, &amp; </w:t>
      </w:r>
      <w:proofErr w:type="spellStart"/>
      <w:r w:rsidR="00912753" w:rsidRPr="002F50E4">
        <w:rPr>
          <w:rFonts w:ascii="Times" w:hAnsi="Times" w:cs="Times New Roman"/>
        </w:rPr>
        <w:t>Hackenberg</w:t>
      </w:r>
      <w:proofErr w:type="spellEnd"/>
      <w:r w:rsidR="00912753" w:rsidRPr="002F50E4">
        <w:rPr>
          <w:rFonts w:ascii="Times" w:hAnsi="Times" w:cs="Times New Roman"/>
        </w:rPr>
        <w:t>, 2018; Sato et al., 2015; Schwartz et al., 2017; Silberberg et al., 2014).</w:t>
      </w:r>
      <w:r w:rsidR="005627F3">
        <w:rPr>
          <w:rFonts w:ascii="Times" w:hAnsi="Times" w:cs="Times New Roman"/>
        </w:rPr>
        <w:t xml:space="preserve"> </w:t>
      </w:r>
      <w:r w:rsidR="009170F1" w:rsidRPr="002F50E4">
        <w:rPr>
          <w:rFonts w:ascii="Times" w:hAnsi="Times" w:cs="Times New Roman"/>
        </w:rPr>
        <w:t xml:space="preserve">The basic effect is </w:t>
      </w:r>
      <w:del w:id="26" w:author="Greg Jensen" w:date="2020-07-10T02:38:00Z">
        <w:r w:rsidR="009170F1" w:rsidRPr="002F50E4" w:rsidDel="009F2066">
          <w:rPr>
            <w:rFonts w:ascii="Times" w:hAnsi="Times" w:cs="Times New Roman"/>
          </w:rPr>
          <w:delText xml:space="preserve">thus </w:delText>
        </w:r>
      </w:del>
      <w:r w:rsidR="009170F1" w:rsidRPr="002F50E4">
        <w:rPr>
          <w:rFonts w:ascii="Times" w:hAnsi="Times" w:cs="Times New Roman"/>
        </w:rPr>
        <w:t xml:space="preserve">reliable, </w:t>
      </w:r>
      <w:ins w:id="27" w:author="Greg Jensen" w:date="2020-07-10T02:38:00Z">
        <w:r w:rsidR="009F2066">
          <w:rPr>
            <w:rFonts w:ascii="Times" w:hAnsi="Times" w:cs="Times New Roman"/>
          </w:rPr>
          <w:t xml:space="preserve">having been </w:t>
        </w:r>
      </w:ins>
      <w:r w:rsidR="009170F1" w:rsidRPr="002F50E4">
        <w:rPr>
          <w:rFonts w:ascii="Times" w:hAnsi="Times" w:cs="Times New Roman"/>
        </w:rPr>
        <w:t>replicated across different procedures and lab</w:t>
      </w:r>
      <w:r w:rsidR="001C502B" w:rsidRPr="002F50E4">
        <w:rPr>
          <w:rFonts w:ascii="Times" w:hAnsi="Times" w:cs="Times New Roman"/>
        </w:rPr>
        <w:t>oratorie</w:t>
      </w:r>
      <w:r w:rsidR="009170F1" w:rsidRPr="002F50E4">
        <w:rPr>
          <w:rFonts w:ascii="Times" w:hAnsi="Times" w:cs="Times New Roman"/>
        </w:rPr>
        <w:t>s, but its core mechanisms remain a matter of debate.</w:t>
      </w:r>
      <w:r w:rsidR="005627F3">
        <w:rPr>
          <w:rFonts w:ascii="Times" w:hAnsi="Times" w:cs="Times New Roman"/>
        </w:rPr>
        <w:t xml:space="preserve"> </w:t>
      </w:r>
    </w:p>
    <w:p w14:paraId="4230DB18" w14:textId="4C41BC03" w:rsidR="002D0D16" w:rsidRPr="002F50E4" w:rsidRDefault="009170F1" w:rsidP="00871F7B">
      <w:pPr>
        <w:pStyle w:val="BodyA"/>
        <w:spacing w:line="480" w:lineRule="auto"/>
        <w:rPr>
          <w:rFonts w:ascii="Times" w:hAnsi="Times" w:cs="Times New Roman"/>
        </w:rPr>
      </w:pPr>
      <w:r w:rsidRPr="002F50E4">
        <w:rPr>
          <w:rFonts w:ascii="Times" w:hAnsi="Times" w:cs="Times New Roman"/>
        </w:rPr>
        <w:t xml:space="preserve">According to some authors (e.g., </w:t>
      </w:r>
      <w:r w:rsidR="0034047F" w:rsidRPr="002F50E4">
        <w:rPr>
          <w:rFonts w:ascii="Times" w:hAnsi="Times" w:cs="Times New Roman"/>
        </w:rPr>
        <w:t xml:space="preserve">Ben-Ami </w:t>
      </w:r>
      <w:proofErr w:type="spellStart"/>
      <w:r w:rsidRPr="002F50E4">
        <w:rPr>
          <w:rFonts w:ascii="Times" w:hAnsi="Times" w:cs="Times New Roman"/>
        </w:rPr>
        <w:t>Bartal</w:t>
      </w:r>
      <w:proofErr w:type="spellEnd"/>
      <w:r w:rsidRPr="002F50E4">
        <w:rPr>
          <w:rFonts w:ascii="Times" w:hAnsi="Times" w:cs="Times New Roman"/>
        </w:rPr>
        <w:t xml:space="preserve"> et al., 2011, 2014; Sato et al., 2015), social release arises from altruistic motives: the free rat senses distress on the part of the trapped rat, and acts altruistically out of empathic concern for its social partner.</w:t>
      </w:r>
      <w:r w:rsidR="005627F3">
        <w:rPr>
          <w:rFonts w:ascii="Times" w:hAnsi="Times" w:cs="Times New Roman"/>
        </w:rPr>
        <w:t xml:space="preserve"> </w:t>
      </w:r>
      <w:r w:rsidRPr="002F50E4">
        <w:rPr>
          <w:rFonts w:ascii="Times" w:hAnsi="Times" w:cs="Times New Roman"/>
        </w:rPr>
        <w:t>An alternative explanation is based on social contact: social release is motivated by opportunities for social interaction</w:t>
      </w:r>
      <w:r w:rsidR="0034047F" w:rsidRPr="002F50E4">
        <w:rPr>
          <w:rFonts w:ascii="Times" w:hAnsi="Times" w:cs="Times New Roman"/>
        </w:rPr>
        <w:t xml:space="preserve"> (</w:t>
      </w:r>
      <w:proofErr w:type="spellStart"/>
      <w:r w:rsidR="0034047F" w:rsidRPr="002F50E4">
        <w:rPr>
          <w:rFonts w:ascii="Times" w:hAnsi="Times" w:cs="Times New Roman"/>
        </w:rPr>
        <w:t>Hachiga</w:t>
      </w:r>
      <w:proofErr w:type="spellEnd"/>
      <w:r w:rsidR="0034047F" w:rsidRPr="002F50E4">
        <w:rPr>
          <w:rFonts w:ascii="Times" w:hAnsi="Times" w:cs="Times New Roman"/>
        </w:rPr>
        <w:t xml:space="preserve"> et al., 2018; </w:t>
      </w:r>
      <w:proofErr w:type="spellStart"/>
      <w:r w:rsidR="0034047F" w:rsidRPr="002F50E4">
        <w:rPr>
          <w:rFonts w:ascii="Times" w:hAnsi="Times" w:cs="Times New Roman"/>
        </w:rPr>
        <w:t>Hiura</w:t>
      </w:r>
      <w:proofErr w:type="spellEnd"/>
      <w:r w:rsidR="0034047F" w:rsidRPr="002F50E4">
        <w:rPr>
          <w:rFonts w:ascii="Times" w:hAnsi="Times" w:cs="Times New Roman"/>
        </w:rPr>
        <w:t xml:space="preserve"> et al., 2014; Schwartz et al., 2017; </w:t>
      </w:r>
      <w:proofErr w:type="spellStart"/>
      <w:r w:rsidR="0034047F" w:rsidRPr="002F50E4">
        <w:rPr>
          <w:rFonts w:ascii="Times" w:hAnsi="Times" w:cs="Times New Roman"/>
        </w:rPr>
        <w:t>Vanderhooft</w:t>
      </w:r>
      <w:proofErr w:type="spellEnd"/>
      <w:r w:rsidR="0034047F" w:rsidRPr="002F50E4">
        <w:rPr>
          <w:rFonts w:ascii="Times" w:hAnsi="Times" w:cs="Times New Roman"/>
        </w:rPr>
        <w:t xml:space="preserve"> et al., in press).</w:t>
      </w:r>
      <w:r w:rsidR="005627F3">
        <w:rPr>
          <w:rFonts w:ascii="Times" w:hAnsi="Times" w:cs="Times New Roman"/>
        </w:rPr>
        <w:t xml:space="preserve"> </w:t>
      </w:r>
      <w:r w:rsidR="0034047F" w:rsidRPr="002F50E4">
        <w:rPr>
          <w:rFonts w:ascii="Times" w:hAnsi="Times" w:cs="Times New Roman"/>
        </w:rPr>
        <w:t xml:space="preserve">In other words, </w:t>
      </w:r>
      <w:r w:rsidRPr="002F50E4">
        <w:rPr>
          <w:rFonts w:ascii="Times" w:hAnsi="Times" w:cs="Times New Roman"/>
        </w:rPr>
        <w:t>social release is a</w:t>
      </w:r>
      <w:r w:rsidR="008745DD" w:rsidRPr="002F50E4">
        <w:rPr>
          <w:rFonts w:ascii="Times" w:hAnsi="Times" w:cs="Times New Roman"/>
        </w:rPr>
        <w:t xml:space="preserve"> type </w:t>
      </w:r>
      <w:r w:rsidRPr="002F50E4">
        <w:rPr>
          <w:rFonts w:ascii="Times" w:hAnsi="Times" w:cs="Times New Roman"/>
          <w:i/>
        </w:rPr>
        <w:t xml:space="preserve">operant </w:t>
      </w:r>
      <w:r w:rsidR="00DB138E" w:rsidRPr="002F50E4">
        <w:rPr>
          <w:rFonts w:ascii="Times" w:hAnsi="Times" w:cs="Times New Roman"/>
        </w:rPr>
        <w:t xml:space="preserve">(or </w:t>
      </w:r>
      <w:r w:rsidR="00DB138E" w:rsidRPr="002F50E4">
        <w:rPr>
          <w:rFonts w:ascii="Times" w:hAnsi="Times" w:cs="Times New Roman"/>
          <w:i/>
        </w:rPr>
        <w:t>instrumental</w:t>
      </w:r>
      <w:r w:rsidR="00DB138E" w:rsidRPr="002F50E4">
        <w:rPr>
          <w:rFonts w:ascii="Times" w:hAnsi="Times" w:cs="Times New Roman"/>
        </w:rPr>
        <w:t xml:space="preserve">) </w:t>
      </w:r>
      <w:r w:rsidR="008745DD" w:rsidRPr="002F50E4">
        <w:rPr>
          <w:rFonts w:ascii="Times" w:hAnsi="Times" w:cs="Times New Roman"/>
        </w:rPr>
        <w:t xml:space="preserve">behavior, </w:t>
      </w:r>
      <w:r w:rsidRPr="002F50E4">
        <w:rPr>
          <w:rFonts w:ascii="Times" w:hAnsi="Times" w:cs="Times New Roman"/>
        </w:rPr>
        <w:t xml:space="preserve">established and maintained by </w:t>
      </w:r>
      <w:r w:rsidR="00752019" w:rsidRPr="002F50E4">
        <w:rPr>
          <w:rFonts w:ascii="Times" w:hAnsi="Times" w:cs="Times New Roman"/>
        </w:rPr>
        <w:t xml:space="preserve">contingent </w:t>
      </w:r>
      <w:r w:rsidRPr="002F50E4">
        <w:rPr>
          <w:rFonts w:ascii="Times" w:hAnsi="Times" w:cs="Times New Roman"/>
        </w:rPr>
        <w:t xml:space="preserve">social </w:t>
      </w:r>
      <w:r w:rsidR="00752019" w:rsidRPr="002F50E4">
        <w:rPr>
          <w:rFonts w:ascii="Times" w:hAnsi="Times" w:cs="Times New Roman"/>
        </w:rPr>
        <w:t>contact as a form of reinforcement</w:t>
      </w:r>
      <w:r w:rsidR="00871F7B" w:rsidRPr="002F50E4">
        <w:rPr>
          <w:rFonts w:ascii="Times" w:hAnsi="Times" w:cs="Times New Roman"/>
        </w:rPr>
        <w:t>.</w:t>
      </w:r>
      <w:r w:rsidR="005627F3">
        <w:rPr>
          <w:rFonts w:ascii="Times" w:hAnsi="Times" w:cs="Times New Roman"/>
        </w:rPr>
        <w:t xml:space="preserve"> </w:t>
      </w:r>
      <w:r w:rsidR="00FA162A" w:rsidRPr="002F50E4">
        <w:rPr>
          <w:rFonts w:ascii="Times" w:hAnsi="Times" w:cs="Times New Roman"/>
        </w:rPr>
        <w:t>The competing theoretical accounts have been difficult to disentangle experimentally, owing to the fact that under m</w:t>
      </w:r>
      <w:r w:rsidR="00752019" w:rsidRPr="002F50E4">
        <w:rPr>
          <w:rFonts w:ascii="Times" w:hAnsi="Times" w:cs="Times New Roman"/>
        </w:rPr>
        <w:t xml:space="preserve">any </w:t>
      </w:r>
      <w:r w:rsidR="00FA162A" w:rsidRPr="002F50E4">
        <w:rPr>
          <w:rFonts w:ascii="Times" w:hAnsi="Times" w:cs="Times New Roman"/>
        </w:rPr>
        <w:t>conditions in the standard procedure</w:t>
      </w:r>
      <w:r w:rsidR="00880EEF" w:rsidRPr="002F50E4">
        <w:rPr>
          <w:rFonts w:ascii="Times" w:hAnsi="Times" w:cs="Times New Roman"/>
        </w:rPr>
        <w:t xml:space="preserve">, </w:t>
      </w:r>
      <w:r w:rsidR="00C1428B" w:rsidRPr="002F50E4">
        <w:rPr>
          <w:rFonts w:ascii="Times" w:hAnsi="Times" w:cs="Times New Roman"/>
        </w:rPr>
        <w:t>releasing the other rat from a restraint</w:t>
      </w:r>
      <w:r w:rsidR="00880EEF" w:rsidRPr="002F50E4">
        <w:rPr>
          <w:rFonts w:ascii="Times" w:hAnsi="Times" w:cs="Times New Roman"/>
        </w:rPr>
        <w:t xml:space="preserve"> can be viewed in terms consistent with </w:t>
      </w:r>
      <w:r w:rsidR="00237226" w:rsidRPr="002F50E4">
        <w:rPr>
          <w:rFonts w:ascii="Times" w:hAnsi="Times" w:cs="Times New Roman"/>
        </w:rPr>
        <w:t>either</w:t>
      </w:r>
      <w:r w:rsidR="00C1428B" w:rsidRPr="002F50E4">
        <w:rPr>
          <w:rFonts w:ascii="Times" w:hAnsi="Times" w:cs="Times New Roman"/>
        </w:rPr>
        <w:t xml:space="preserve"> </w:t>
      </w:r>
      <w:r w:rsidR="00033833" w:rsidRPr="002F50E4">
        <w:rPr>
          <w:rFonts w:ascii="Times" w:hAnsi="Times" w:cs="Times New Roman"/>
        </w:rPr>
        <w:t xml:space="preserve">a </w:t>
      </w:r>
      <w:r w:rsidR="00C1428B" w:rsidRPr="002F50E4">
        <w:rPr>
          <w:rFonts w:ascii="Times" w:hAnsi="Times" w:cs="Times New Roman"/>
        </w:rPr>
        <w:t xml:space="preserve">social </w:t>
      </w:r>
      <w:r w:rsidR="00F805AC" w:rsidRPr="002F50E4">
        <w:rPr>
          <w:rFonts w:ascii="Times" w:hAnsi="Times" w:cs="Times New Roman"/>
        </w:rPr>
        <w:t xml:space="preserve">reinforcement </w:t>
      </w:r>
      <w:r w:rsidR="00C1428B" w:rsidRPr="002F50E4">
        <w:rPr>
          <w:rFonts w:ascii="Times" w:hAnsi="Times" w:cs="Times New Roman"/>
        </w:rPr>
        <w:t xml:space="preserve">view (opportunities for social interaction) </w:t>
      </w:r>
      <w:r w:rsidR="00237226" w:rsidRPr="002F50E4">
        <w:rPr>
          <w:rFonts w:ascii="Times" w:hAnsi="Times" w:cs="Times New Roman"/>
        </w:rPr>
        <w:t>or</w:t>
      </w:r>
      <w:r w:rsidR="00C1428B" w:rsidRPr="002F50E4">
        <w:rPr>
          <w:rFonts w:ascii="Times" w:hAnsi="Times" w:cs="Times New Roman"/>
        </w:rPr>
        <w:t xml:space="preserve"> </w:t>
      </w:r>
      <w:r w:rsidR="00033833" w:rsidRPr="002F50E4">
        <w:rPr>
          <w:rFonts w:ascii="Times" w:hAnsi="Times" w:cs="Times New Roman"/>
        </w:rPr>
        <w:lastRenderedPageBreak/>
        <w:t>an</w:t>
      </w:r>
      <w:r w:rsidR="00C1428B" w:rsidRPr="002F50E4">
        <w:rPr>
          <w:rFonts w:ascii="Times" w:hAnsi="Times" w:cs="Times New Roman"/>
        </w:rPr>
        <w:t xml:space="preserve"> altruistic view (releasing a distressed rat</w:t>
      </w:r>
      <w:del w:id="28" w:author="Greg Jensen" w:date="2020-07-10T02:39:00Z">
        <w:r w:rsidR="00033833" w:rsidRPr="002F50E4" w:rsidDel="009F2066">
          <w:rPr>
            <w:rFonts w:ascii="Times" w:hAnsi="Times" w:cs="Times New Roman"/>
          </w:rPr>
          <w:delText>, at a cost to the individual</w:delText>
        </w:r>
      </w:del>
      <w:ins w:id="29" w:author="Greg Jensen" w:date="2020-07-10T02:39:00Z">
        <w:r w:rsidR="009F2066">
          <w:rPr>
            <w:rFonts w:ascii="Times" w:hAnsi="Times" w:cs="Times New Roman"/>
          </w:rPr>
          <w:t xml:space="preserve"> for its benefit, rather than that of the releaser</w:t>
        </w:r>
      </w:ins>
      <w:r w:rsidR="00C1428B" w:rsidRPr="002F50E4">
        <w:rPr>
          <w:rFonts w:ascii="Times" w:hAnsi="Times" w:cs="Times New Roman"/>
        </w:rPr>
        <w:t>).</w:t>
      </w:r>
      <w:r w:rsidR="005627F3">
        <w:rPr>
          <w:rFonts w:ascii="Times" w:hAnsi="Times" w:cs="Times New Roman"/>
        </w:rPr>
        <w:t xml:space="preserve"> </w:t>
      </w:r>
      <w:r w:rsidR="008465AA" w:rsidRPr="002F50E4">
        <w:rPr>
          <w:rFonts w:ascii="Times" w:hAnsi="Times" w:cs="Times New Roman"/>
        </w:rPr>
        <w:t xml:space="preserve">Therefore, unless special conditions are arranged to disentangle the two interpretations (cf. </w:t>
      </w:r>
      <w:proofErr w:type="spellStart"/>
      <w:r w:rsidR="008465AA" w:rsidRPr="002F50E4">
        <w:rPr>
          <w:rFonts w:ascii="Times" w:hAnsi="Times" w:cs="Times New Roman"/>
        </w:rPr>
        <w:t>Hachiga</w:t>
      </w:r>
      <w:proofErr w:type="spellEnd"/>
      <w:r w:rsidR="008465AA" w:rsidRPr="002F50E4">
        <w:rPr>
          <w:rFonts w:ascii="Times" w:hAnsi="Times" w:cs="Times New Roman"/>
        </w:rPr>
        <w:t xml:space="preserve"> et al., 2018; Sato et al., 2015; Schwartz et al. 2017), </w:t>
      </w:r>
      <w:r w:rsidR="00C1428B" w:rsidRPr="002F50E4">
        <w:rPr>
          <w:rFonts w:ascii="Times" w:hAnsi="Times" w:cs="Times New Roman"/>
        </w:rPr>
        <w:t xml:space="preserve">the </w:t>
      </w:r>
      <w:r w:rsidR="00033833" w:rsidRPr="002F50E4">
        <w:rPr>
          <w:rFonts w:ascii="Times" w:hAnsi="Times" w:cs="Times New Roman"/>
        </w:rPr>
        <w:t xml:space="preserve">mere </w:t>
      </w:r>
      <w:r w:rsidR="00C1428B" w:rsidRPr="002F50E4">
        <w:rPr>
          <w:rFonts w:ascii="Times" w:hAnsi="Times" w:cs="Times New Roman"/>
        </w:rPr>
        <w:t xml:space="preserve">fact of social release </w:t>
      </w:r>
      <w:del w:id="30" w:author="Greg Jensen" w:date="2020-07-10T02:40:00Z">
        <w:r w:rsidR="003D3569" w:rsidRPr="002F50E4" w:rsidDel="009F2066">
          <w:rPr>
            <w:rFonts w:ascii="Times" w:hAnsi="Times" w:cs="Times New Roman"/>
          </w:rPr>
          <w:delText>may</w:delText>
        </w:r>
        <w:r w:rsidR="008465AA" w:rsidRPr="002F50E4" w:rsidDel="009F2066">
          <w:rPr>
            <w:rFonts w:ascii="Times" w:hAnsi="Times" w:cs="Times New Roman"/>
          </w:rPr>
          <w:delText xml:space="preserve"> not </w:delText>
        </w:r>
        <w:r w:rsidR="00C1428B" w:rsidRPr="002F50E4" w:rsidDel="009F2066">
          <w:rPr>
            <w:rFonts w:ascii="Times" w:hAnsi="Times" w:cs="Times New Roman"/>
          </w:rPr>
          <w:delText xml:space="preserve">necessarily </w:delText>
        </w:r>
        <w:r w:rsidR="008465AA" w:rsidRPr="002F50E4" w:rsidDel="009F2066">
          <w:rPr>
            <w:rFonts w:ascii="Times" w:hAnsi="Times" w:cs="Times New Roman"/>
          </w:rPr>
          <w:delText>support</w:delText>
        </w:r>
      </w:del>
      <w:ins w:id="31" w:author="Greg Jensen" w:date="2020-07-10T02:40:00Z">
        <w:r w:rsidR="009F2066">
          <w:rPr>
            <w:rFonts w:ascii="Times" w:hAnsi="Times" w:cs="Times New Roman"/>
          </w:rPr>
          <w:t>is not sufficient to favor one view</w:t>
        </w:r>
      </w:ins>
      <w:del w:id="32" w:author="Greg Jensen" w:date="2020-07-10T02:40:00Z">
        <w:r w:rsidR="008465AA" w:rsidRPr="002F50E4" w:rsidDel="009F2066">
          <w:rPr>
            <w:rFonts w:ascii="Times" w:hAnsi="Times" w:cs="Times New Roman"/>
          </w:rPr>
          <w:delText xml:space="preserve"> either view</w:delText>
        </w:r>
      </w:del>
      <w:ins w:id="33" w:author="Greg Jensen" w:date="2020-07-10T02:40:00Z">
        <w:r w:rsidR="009F2066">
          <w:rPr>
            <w:rFonts w:ascii="Times" w:hAnsi="Times" w:cs="Times New Roman"/>
          </w:rPr>
          <w:t xml:space="preserve"> over the other</w:t>
        </w:r>
      </w:ins>
      <w:r w:rsidR="008465AA" w:rsidRPr="002F50E4">
        <w:rPr>
          <w:rFonts w:ascii="Times" w:hAnsi="Times" w:cs="Times New Roman"/>
        </w:rPr>
        <w:t>.</w:t>
      </w:r>
      <w:r w:rsidR="005627F3">
        <w:rPr>
          <w:rFonts w:ascii="Times" w:hAnsi="Times" w:cs="Times New Roman"/>
        </w:rPr>
        <w:t xml:space="preserve"> </w:t>
      </w:r>
    </w:p>
    <w:p w14:paraId="01C5B5B5" w14:textId="6C20CD12" w:rsidR="00146575" w:rsidRPr="002F50E4" w:rsidRDefault="002D0D16" w:rsidP="005661CC">
      <w:pPr>
        <w:pStyle w:val="BodyA"/>
        <w:spacing w:line="480" w:lineRule="auto"/>
        <w:rPr>
          <w:rFonts w:ascii="Times" w:hAnsi="Times" w:cs="Times New Roman"/>
        </w:rPr>
      </w:pPr>
      <w:r w:rsidRPr="002F50E4">
        <w:rPr>
          <w:rFonts w:ascii="Times" w:hAnsi="Times" w:cs="Times New Roman"/>
        </w:rPr>
        <w:t xml:space="preserve">Although </w:t>
      </w:r>
      <w:r w:rsidR="009170F1" w:rsidRPr="002F50E4">
        <w:rPr>
          <w:rFonts w:ascii="Times" w:hAnsi="Times" w:cs="Times New Roman"/>
        </w:rPr>
        <w:t>most of the work to date on social</w:t>
      </w:r>
      <w:r w:rsidRPr="002F50E4">
        <w:rPr>
          <w:rFonts w:ascii="Times" w:hAnsi="Times" w:cs="Times New Roman"/>
        </w:rPr>
        <w:t>-</w:t>
      </w:r>
      <w:r w:rsidR="009170F1" w:rsidRPr="002F50E4">
        <w:rPr>
          <w:rFonts w:ascii="Times" w:hAnsi="Times" w:cs="Times New Roman"/>
        </w:rPr>
        <w:t xml:space="preserve">release procedures has focused on the main procedure, </w:t>
      </w:r>
      <w:del w:id="34" w:author="Greg Jensen" w:date="2020-07-10T02:40:00Z">
        <w:r w:rsidR="009170F1" w:rsidRPr="002F50E4" w:rsidDel="009F2066">
          <w:rPr>
            <w:rFonts w:ascii="Times" w:hAnsi="Times" w:cs="Times New Roman"/>
          </w:rPr>
          <w:delText>a later set of conditions in the</w:delText>
        </w:r>
      </w:del>
      <w:ins w:id="35" w:author="Greg Jensen" w:date="2020-07-10T02:40:00Z">
        <w:r w:rsidR="009F2066">
          <w:rPr>
            <w:rFonts w:ascii="Times" w:hAnsi="Times" w:cs="Times New Roman"/>
          </w:rPr>
          <w:t>another result reported by</w:t>
        </w:r>
      </w:ins>
      <w:r w:rsidR="009170F1" w:rsidRPr="002F50E4">
        <w:rPr>
          <w:rFonts w:ascii="Times" w:hAnsi="Times" w:cs="Times New Roman"/>
        </w:rPr>
        <w:t xml:space="preserve"> </w:t>
      </w:r>
      <w:r w:rsidRPr="002F50E4">
        <w:rPr>
          <w:rFonts w:ascii="Times" w:hAnsi="Times" w:cs="Times New Roman"/>
        </w:rPr>
        <w:t xml:space="preserve">Ben-Ami </w:t>
      </w:r>
      <w:proofErr w:type="spellStart"/>
      <w:r w:rsidR="009170F1" w:rsidRPr="002F50E4">
        <w:rPr>
          <w:rFonts w:ascii="Times" w:hAnsi="Times" w:cs="Times New Roman"/>
        </w:rPr>
        <w:t>Bartal</w:t>
      </w:r>
      <w:proofErr w:type="spellEnd"/>
      <w:r w:rsidR="009170F1" w:rsidRPr="002F50E4">
        <w:rPr>
          <w:rFonts w:ascii="Times" w:hAnsi="Times" w:cs="Times New Roman"/>
        </w:rPr>
        <w:t xml:space="preserve"> et al. (2011) </w:t>
      </w:r>
      <w:del w:id="36" w:author="Greg Jensen" w:date="2020-07-10T02:40:00Z">
        <w:r w:rsidR="009170F1" w:rsidRPr="002F50E4" w:rsidDel="009F2066">
          <w:rPr>
            <w:rFonts w:ascii="Times" w:hAnsi="Times" w:cs="Times New Roman"/>
          </w:rPr>
          <w:delText xml:space="preserve">study </w:delText>
        </w:r>
        <w:r w:rsidRPr="002F50E4" w:rsidDel="009F2066">
          <w:rPr>
            <w:rFonts w:ascii="Times" w:hAnsi="Times" w:cs="Times New Roman"/>
          </w:rPr>
          <w:delText>is especially relevant to the question of underlying mechanisms</w:delText>
        </w:r>
        <w:r w:rsidR="00340E34" w:rsidRPr="002F50E4" w:rsidDel="009F2066">
          <w:rPr>
            <w:rFonts w:ascii="Times" w:hAnsi="Times" w:cs="Times New Roman"/>
          </w:rPr>
          <w:delText xml:space="preserve">, yet </w:delText>
        </w:r>
      </w:del>
      <w:r w:rsidR="00340E34" w:rsidRPr="002F50E4">
        <w:rPr>
          <w:rFonts w:ascii="Times" w:hAnsi="Times" w:cs="Times New Roman"/>
        </w:rPr>
        <w:t>has received far less empirical attention.</w:t>
      </w:r>
      <w:r w:rsidR="005627F3">
        <w:rPr>
          <w:rFonts w:ascii="Times" w:hAnsi="Times" w:cs="Times New Roman"/>
        </w:rPr>
        <w:t xml:space="preserve"> </w:t>
      </w:r>
      <w:r w:rsidR="004902B6" w:rsidRPr="002F50E4">
        <w:rPr>
          <w:rFonts w:ascii="Times" w:hAnsi="Times" w:cs="Times New Roman"/>
        </w:rPr>
        <w:t xml:space="preserve">In </w:t>
      </w:r>
      <w:del w:id="37" w:author="Greg Jensen" w:date="2020-07-10T02:40:00Z">
        <w:r w:rsidR="00680A1A" w:rsidRPr="002F50E4" w:rsidDel="009F2066">
          <w:rPr>
            <w:rFonts w:ascii="Times" w:hAnsi="Times" w:cs="Times New Roman"/>
          </w:rPr>
          <w:delText xml:space="preserve">these </w:delText>
        </w:r>
      </w:del>
      <w:ins w:id="38" w:author="Greg Jensen" w:date="2020-07-10T02:40:00Z">
        <w:r w:rsidR="009F2066">
          <w:rPr>
            <w:rFonts w:ascii="Times" w:hAnsi="Times" w:cs="Times New Roman"/>
          </w:rPr>
          <w:t>some</w:t>
        </w:r>
        <w:r w:rsidR="009F2066" w:rsidRPr="002F50E4">
          <w:rPr>
            <w:rFonts w:ascii="Times" w:hAnsi="Times" w:cs="Times New Roman"/>
          </w:rPr>
          <w:t xml:space="preserve"> </w:t>
        </w:r>
      </w:ins>
      <w:r w:rsidR="00680A1A" w:rsidRPr="002F50E4">
        <w:rPr>
          <w:rFonts w:ascii="Times" w:hAnsi="Times" w:cs="Times New Roman"/>
        </w:rPr>
        <w:t xml:space="preserve">conditions, </w:t>
      </w:r>
      <w:r w:rsidR="004902B6" w:rsidRPr="002F50E4">
        <w:rPr>
          <w:rFonts w:ascii="Times" w:hAnsi="Times" w:cs="Times New Roman"/>
        </w:rPr>
        <w:t xml:space="preserve">rats </w:t>
      </w:r>
      <w:r w:rsidR="00680A1A" w:rsidRPr="002F50E4">
        <w:rPr>
          <w:rFonts w:ascii="Times" w:hAnsi="Times" w:cs="Times New Roman"/>
        </w:rPr>
        <w:t xml:space="preserve">were given a choice </w:t>
      </w:r>
      <w:r w:rsidR="000E4E9D" w:rsidRPr="002F50E4">
        <w:rPr>
          <w:rFonts w:ascii="Times" w:hAnsi="Times" w:cs="Times New Roman"/>
        </w:rPr>
        <w:t xml:space="preserve">between </w:t>
      </w:r>
      <w:r w:rsidR="00680A1A" w:rsidRPr="002F50E4">
        <w:rPr>
          <w:rFonts w:ascii="Times" w:hAnsi="Times" w:cs="Times New Roman"/>
        </w:rPr>
        <w:t xml:space="preserve">two restrainers, </w:t>
      </w:r>
      <w:r w:rsidR="00720961" w:rsidRPr="002F50E4">
        <w:rPr>
          <w:rFonts w:ascii="Times" w:hAnsi="Times" w:cs="Times New Roman"/>
        </w:rPr>
        <w:t>one of which contained high-value food rewards (</w:t>
      </w:r>
      <w:commentRangeStart w:id="39"/>
      <w:r w:rsidR="00720961" w:rsidRPr="002F50E4">
        <w:rPr>
          <w:rFonts w:ascii="Times" w:hAnsi="Times" w:cs="Times New Roman"/>
        </w:rPr>
        <w:t>5 chocolate chips</w:t>
      </w:r>
      <w:commentRangeEnd w:id="39"/>
      <w:r w:rsidR="006F68FF">
        <w:rPr>
          <w:rStyle w:val="CommentReference"/>
          <w:rFonts w:asciiTheme="minorHAnsi" w:eastAsiaTheme="minorEastAsia" w:hAnsiTheme="minorHAnsi" w:cstheme="minorBidi"/>
          <w:color w:val="auto"/>
          <w:bdr w:val="none" w:sz="0" w:space="0" w:color="auto"/>
          <w:lang w:eastAsia="zh-CN"/>
        </w:rPr>
        <w:commentReference w:id="39"/>
      </w:r>
      <w:r w:rsidR="00720961" w:rsidRPr="002F50E4">
        <w:rPr>
          <w:rFonts w:ascii="Times" w:hAnsi="Times" w:cs="Times New Roman"/>
        </w:rPr>
        <w:t>), the other of which was</w:t>
      </w:r>
      <w:r w:rsidR="008745DD" w:rsidRPr="002F50E4">
        <w:rPr>
          <w:rFonts w:ascii="Times" w:hAnsi="Times" w:cs="Times New Roman"/>
        </w:rPr>
        <w:t xml:space="preserve"> </w:t>
      </w:r>
      <w:r w:rsidR="00680A1A" w:rsidRPr="002F50E4">
        <w:rPr>
          <w:rFonts w:ascii="Times" w:hAnsi="Times" w:cs="Times New Roman"/>
        </w:rPr>
        <w:t xml:space="preserve">contained a </w:t>
      </w:r>
      <w:r w:rsidR="00237226" w:rsidRPr="002F50E4">
        <w:rPr>
          <w:rFonts w:ascii="Times" w:hAnsi="Times" w:cs="Times New Roman"/>
        </w:rPr>
        <w:t>restrained</w:t>
      </w:r>
      <w:r w:rsidR="004902B6" w:rsidRPr="002F50E4">
        <w:rPr>
          <w:rFonts w:ascii="Times" w:hAnsi="Times" w:cs="Times New Roman"/>
        </w:rPr>
        <w:t xml:space="preserve"> rat</w:t>
      </w:r>
      <w:r w:rsidR="00237226" w:rsidRPr="002F50E4">
        <w:rPr>
          <w:rFonts w:ascii="Times" w:hAnsi="Times" w:cs="Times New Roman"/>
        </w:rPr>
        <w:t>.</w:t>
      </w:r>
      <w:r w:rsidR="005627F3">
        <w:rPr>
          <w:rFonts w:ascii="Times" w:hAnsi="Times" w:cs="Times New Roman"/>
        </w:rPr>
        <w:t xml:space="preserve"> </w:t>
      </w:r>
      <w:r w:rsidR="00C54678" w:rsidRPr="002F50E4">
        <w:rPr>
          <w:rFonts w:ascii="Times" w:hAnsi="Times" w:cs="Times New Roman"/>
        </w:rPr>
        <w:t>The</w:t>
      </w:r>
      <w:r w:rsidR="008745DD" w:rsidRPr="002F50E4">
        <w:rPr>
          <w:rFonts w:ascii="Times" w:hAnsi="Times" w:cs="Times New Roman"/>
        </w:rPr>
        <w:t xml:space="preserve">se conditions </w:t>
      </w:r>
      <w:r w:rsidR="00C54678" w:rsidRPr="002F50E4">
        <w:rPr>
          <w:rFonts w:ascii="Times" w:hAnsi="Times" w:cs="Times New Roman"/>
        </w:rPr>
        <w:t>permitted social</w:t>
      </w:r>
      <w:r w:rsidR="0016476B" w:rsidRPr="002F50E4">
        <w:rPr>
          <w:rFonts w:ascii="Times" w:hAnsi="Times" w:cs="Times New Roman"/>
        </w:rPr>
        <w:t xml:space="preserve"> </w:t>
      </w:r>
      <w:r w:rsidR="00C54678" w:rsidRPr="002F50E4">
        <w:rPr>
          <w:rFonts w:ascii="Times" w:hAnsi="Times" w:cs="Times New Roman"/>
        </w:rPr>
        <w:t>release, as in the standard procedure, but here</w:t>
      </w:r>
      <w:r w:rsidR="00891AB5" w:rsidRPr="002F50E4">
        <w:rPr>
          <w:rFonts w:ascii="Times" w:hAnsi="Times" w:cs="Times New Roman"/>
        </w:rPr>
        <w:t xml:space="preserve">, </w:t>
      </w:r>
      <w:r w:rsidR="00C54678" w:rsidRPr="002F50E4">
        <w:rPr>
          <w:rFonts w:ascii="Times" w:hAnsi="Times" w:cs="Times New Roman"/>
        </w:rPr>
        <w:t xml:space="preserve">was pitted against </w:t>
      </w:r>
      <w:r w:rsidR="009170F1" w:rsidRPr="002F50E4">
        <w:rPr>
          <w:rFonts w:ascii="Times" w:hAnsi="Times" w:cs="Times New Roman"/>
        </w:rPr>
        <w:t>a known and powerful food reward</w:t>
      </w:r>
      <w:r w:rsidR="00C54678" w:rsidRPr="002F50E4">
        <w:rPr>
          <w:rFonts w:ascii="Times" w:hAnsi="Times" w:cs="Times New Roman"/>
        </w:rPr>
        <w:t xml:space="preserve"> as a means of assessing the relative value of social release.</w:t>
      </w:r>
      <w:r w:rsidR="005627F3">
        <w:rPr>
          <w:rFonts w:ascii="Times" w:hAnsi="Times" w:cs="Times New Roman"/>
        </w:rPr>
        <w:t xml:space="preserve"> </w:t>
      </w:r>
      <w:r w:rsidR="00E00FCE" w:rsidRPr="002F50E4">
        <w:rPr>
          <w:rFonts w:ascii="Times" w:hAnsi="Times" w:cs="Times New Roman"/>
        </w:rPr>
        <w:t xml:space="preserve">On average, the rats learned to approach and open the tube containing food more quickly </w:t>
      </w:r>
      <w:r w:rsidR="001B07A5" w:rsidRPr="002F50E4">
        <w:rPr>
          <w:rFonts w:ascii="Times" w:hAnsi="Times" w:cs="Times New Roman"/>
        </w:rPr>
        <w:t xml:space="preserve">(earlier in testing) </w:t>
      </w:r>
      <w:r w:rsidR="00E00FCE" w:rsidRPr="002F50E4">
        <w:rPr>
          <w:rFonts w:ascii="Times" w:hAnsi="Times" w:cs="Times New Roman"/>
        </w:rPr>
        <w:t xml:space="preserve">than the tube containing another rat, though the latencies to access both tubes became low and roughly </w:t>
      </w:r>
      <w:r w:rsidR="00074E1A" w:rsidRPr="002F50E4">
        <w:rPr>
          <w:rFonts w:ascii="Times" w:hAnsi="Times" w:cs="Times New Roman"/>
        </w:rPr>
        <w:t>comparable (&lt; 10 s) by the end of the 12</w:t>
      </w:r>
      <w:r w:rsidR="0016476B" w:rsidRPr="002F50E4">
        <w:rPr>
          <w:rFonts w:ascii="Times" w:hAnsi="Times" w:cs="Times New Roman"/>
        </w:rPr>
        <w:t>-session experiment.</w:t>
      </w:r>
      <w:r w:rsidR="005627F3">
        <w:rPr>
          <w:rFonts w:ascii="Times" w:hAnsi="Times" w:cs="Times New Roman"/>
        </w:rPr>
        <w:t xml:space="preserve"> </w:t>
      </w:r>
      <w:r w:rsidR="0016476B" w:rsidRPr="002F50E4">
        <w:rPr>
          <w:rFonts w:ascii="Times" w:hAnsi="Times" w:cs="Times New Roman"/>
        </w:rPr>
        <w:t>And on</w:t>
      </w:r>
      <w:r w:rsidR="005C4F75" w:rsidRPr="002F50E4">
        <w:rPr>
          <w:rFonts w:ascii="Times" w:hAnsi="Times" w:cs="Times New Roman"/>
        </w:rPr>
        <w:t xml:space="preserve"> </w:t>
      </w:r>
      <w:r w:rsidR="0016476B" w:rsidRPr="002F50E4">
        <w:rPr>
          <w:rFonts w:ascii="Times" w:hAnsi="Times" w:cs="Times New Roman"/>
        </w:rPr>
        <w:t xml:space="preserve">slightly </w:t>
      </w:r>
      <w:r w:rsidR="005C4F75" w:rsidRPr="002F50E4">
        <w:rPr>
          <w:rFonts w:ascii="Times" w:hAnsi="Times" w:cs="Times New Roman"/>
        </w:rPr>
        <w:t xml:space="preserve">more than half of the trials, </w:t>
      </w:r>
      <w:r w:rsidR="0016476B" w:rsidRPr="002F50E4">
        <w:rPr>
          <w:rFonts w:ascii="Times" w:hAnsi="Times" w:cs="Times New Roman"/>
        </w:rPr>
        <w:t xml:space="preserve">the trapped rat was released before the food was completely consumed, enabling </w:t>
      </w:r>
      <w:r w:rsidR="005661CC" w:rsidRPr="002F50E4">
        <w:rPr>
          <w:rFonts w:ascii="Times" w:hAnsi="Times" w:cs="Times New Roman"/>
        </w:rPr>
        <w:t>the trapped</w:t>
      </w:r>
      <w:r w:rsidR="0016476B" w:rsidRPr="002F50E4">
        <w:rPr>
          <w:rFonts w:ascii="Times" w:hAnsi="Times" w:cs="Times New Roman"/>
        </w:rPr>
        <w:t xml:space="preserve"> rat access to the food rewards.</w:t>
      </w:r>
      <w:r w:rsidR="005627F3">
        <w:rPr>
          <w:rFonts w:ascii="Times" w:hAnsi="Times" w:cs="Times New Roman"/>
        </w:rPr>
        <w:t xml:space="preserve"> </w:t>
      </w:r>
      <w:r w:rsidR="00074E1A" w:rsidRPr="002F50E4">
        <w:rPr>
          <w:rFonts w:ascii="Times" w:hAnsi="Times" w:cs="Times New Roman"/>
        </w:rPr>
        <w:t xml:space="preserve">This resulted in </w:t>
      </w:r>
      <w:r w:rsidR="005661CC" w:rsidRPr="002F50E4">
        <w:rPr>
          <w:rFonts w:ascii="Times" w:hAnsi="Times" w:cs="Times New Roman"/>
        </w:rPr>
        <w:t xml:space="preserve">lower </w:t>
      </w:r>
      <w:r w:rsidR="00074E1A" w:rsidRPr="002F50E4">
        <w:rPr>
          <w:rFonts w:ascii="Times" w:hAnsi="Times" w:cs="Times New Roman"/>
        </w:rPr>
        <w:t xml:space="preserve">levels of food </w:t>
      </w:r>
      <w:r w:rsidR="00066B28" w:rsidRPr="002F50E4">
        <w:rPr>
          <w:rFonts w:ascii="Times" w:hAnsi="Times" w:cs="Times New Roman"/>
        </w:rPr>
        <w:t xml:space="preserve">intake </w:t>
      </w:r>
      <w:r w:rsidR="005661CC" w:rsidRPr="002F50E4">
        <w:rPr>
          <w:rFonts w:ascii="Times" w:hAnsi="Times" w:cs="Times New Roman"/>
        </w:rPr>
        <w:t xml:space="preserve">(70% of maximum, on average) </w:t>
      </w:r>
      <w:r w:rsidR="00066B28" w:rsidRPr="002F50E4">
        <w:rPr>
          <w:rFonts w:ascii="Times" w:hAnsi="Times" w:cs="Times New Roman"/>
        </w:rPr>
        <w:t xml:space="preserve">than in </w:t>
      </w:r>
      <w:r w:rsidR="0016476B" w:rsidRPr="002F50E4">
        <w:rPr>
          <w:rFonts w:ascii="Times" w:hAnsi="Times" w:cs="Times New Roman"/>
        </w:rPr>
        <w:t xml:space="preserve">a control condition in which the alternative restraint </w:t>
      </w:r>
      <w:r w:rsidR="00066B28" w:rsidRPr="002F50E4">
        <w:rPr>
          <w:rFonts w:ascii="Times" w:hAnsi="Times" w:cs="Times New Roman"/>
        </w:rPr>
        <w:t xml:space="preserve">was </w:t>
      </w:r>
      <w:r w:rsidR="0016476B" w:rsidRPr="002F50E4">
        <w:rPr>
          <w:rFonts w:ascii="Times" w:hAnsi="Times" w:cs="Times New Roman"/>
        </w:rPr>
        <w:t>empty</w:t>
      </w:r>
      <w:r w:rsidR="00146575" w:rsidRPr="002F50E4">
        <w:rPr>
          <w:rFonts w:ascii="Times" w:hAnsi="Times" w:cs="Times New Roman"/>
        </w:rPr>
        <w:t xml:space="preserve"> (in which </w:t>
      </w:r>
      <w:r w:rsidR="0016476B" w:rsidRPr="002F50E4">
        <w:rPr>
          <w:rFonts w:ascii="Times" w:hAnsi="Times" w:cs="Times New Roman"/>
        </w:rPr>
        <w:t xml:space="preserve">the </w:t>
      </w:r>
      <w:r w:rsidR="003D3569" w:rsidRPr="002F50E4">
        <w:rPr>
          <w:rFonts w:ascii="Times" w:hAnsi="Times" w:cs="Times New Roman"/>
        </w:rPr>
        <w:t xml:space="preserve">free </w:t>
      </w:r>
      <w:r w:rsidR="0016476B" w:rsidRPr="002F50E4">
        <w:rPr>
          <w:rFonts w:ascii="Times" w:hAnsi="Times" w:cs="Times New Roman"/>
        </w:rPr>
        <w:t xml:space="preserve">rats </w:t>
      </w:r>
      <w:r w:rsidR="00066B28" w:rsidRPr="002F50E4">
        <w:rPr>
          <w:rFonts w:ascii="Times" w:hAnsi="Times" w:cs="Times New Roman"/>
        </w:rPr>
        <w:t xml:space="preserve">ate </w:t>
      </w:r>
      <w:r w:rsidR="005661CC" w:rsidRPr="002F50E4">
        <w:rPr>
          <w:rFonts w:ascii="Times" w:hAnsi="Times" w:cs="Times New Roman"/>
        </w:rPr>
        <w:t>96%</w:t>
      </w:r>
      <w:r w:rsidR="00146575" w:rsidRPr="002F50E4">
        <w:rPr>
          <w:rFonts w:ascii="Times" w:hAnsi="Times" w:cs="Times New Roman"/>
        </w:rPr>
        <w:t xml:space="preserve"> </w:t>
      </w:r>
      <w:r w:rsidR="0016476B" w:rsidRPr="002F50E4">
        <w:rPr>
          <w:rFonts w:ascii="Times" w:hAnsi="Times" w:cs="Times New Roman"/>
        </w:rPr>
        <w:t xml:space="preserve">of </w:t>
      </w:r>
      <w:r w:rsidR="00066B28" w:rsidRPr="002F50E4">
        <w:rPr>
          <w:rFonts w:ascii="Times" w:hAnsi="Times" w:cs="Times New Roman"/>
        </w:rPr>
        <w:t>the f</w:t>
      </w:r>
      <w:r w:rsidR="0016476B" w:rsidRPr="002F50E4">
        <w:rPr>
          <w:rFonts w:ascii="Times" w:hAnsi="Times" w:cs="Times New Roman"/>
        </w:rPr>
        <w:t>ood</w:t>
      </w:r>
      <w:r w:rsidR="00146575" w:rsidRPr="002F50E4">
        <w:rPr>
          <w:rFonts w:ascii="Times" w:hAnsi="Times" w:cs="Times New Roman"/>
        </w:rPr>
        <w:t>)</w:t>
      </w:r>
      <w:r w:rsidR="0016476B" w:rsidRPr="002F50E4">
        <w:rPr>
          <w:rFonts w:ascii="Times" w:hAnsi="Times" w:cs="Times New Roman"/>
        </w:rPr>
        <w:t>.</w:t>
      </w:r>
      <w:r w:rsidR="005627F3">
        <w:rPr>
          <w:rFonts w:ascii="Times" w:hAnsi="Times" w:cs="Times New Roman"/>
        </w:rPr>
        <w:t xml:space="preserve"> </w:t>
      </w:r>
    </w:p>
    <w:p w14:paraId="692F4530" w14:textId="46E91ADE" w:rsidR="003C4B67" w:rsidRPr="002F50E4" w:rsidRDefault="00066B28" w:rsidP="00D34FF3">
      <w:pPr>
        <w:pStyle w:val="BodyA"/>
        <w:spacing w:line="480" w:lineRule="auto"/>
        <w:rPr>
          <w:rFonts w:ascii="Times" w:hAnsi="Times" w:cs="Times New Roman"/>
        </w:rPr>
      </w:pPr>
      <w:r w:rsidRPr="002F50E4">
        <w:rPr>
          <w:rFonts w:ascii="Times" w:hAnsi="Times" w:cs="Times New Roman"/>
        </w:rPr>
        <w:t>These two patterns of findings</w:t>
      </w:r>
      <w:r w:rsidR="00E53FC5" w:rsidRPr="002F50E4">
        <w:rPr>
          <w:rFonts w:ascii="Times" w:hAnsi="Times" w:cs="Times New Roman"/>
        </w:rPr>
        <w:t xml:space="preserve"> led </w:t>
      </w:r>
      <w:r w:rsidR="00763127" w:rsidRPr="002F50E4">
        <w:rPr>
          <w:rFonts w:ascii="Times" w:hAnsi="Times" w:cs="Times New Roman"/>
        </w:rPr>
        <w:t xml:space="preserve">the authors </w:t>
      </w:r>
      <w:r w:rsidR="00E53FC5" w:rsidRPr="002F50E4">
        <w:rPr>
          <w:rFonts w:ascii="Times" w:hAnsi="Times" w:cs="Times New Roman"/>
        </w:rPr>
        <w:t>to the following conclusions:</w:t>
      </w:r>
      <w:r w:rsidRPr="002F50E4">
        <w:rPr>
          <w:rFonts w:ascii="Times" w:hAnsi="Times" w:cs="Times New Roman"/>
        </w:rPr>
        <w:t xml:space="preserve"> (a) </w:t>
      </w:r>
      <w:r w:rsidR="00074E1A" w:rsidRPr="002F50E4">
        <w:rPr>
          <w:rFonts w:ascii="Times" w:hAnsi="Times" w:cs="Times New Roman"/>
        </w:rPr>
        <w:t xml:space="preserve">the reward value of releasing a </w:t>
      </w:r>
      <w:r w:rsidR="00E53FC5" w:rsidRPr="002F50E4">
        <w:rPr>
          <w:rFonts w:ascii="Times" w:hAnsi="Times" w:cs="Times New Roman"/>
        </w:rPr>
        <w:t>restrained</w:t>
      </w:r>
      <w:r w:rsidR="00074E1A" w:rsidRPr="002F50E4">
        <w:rPr>
          <w:rFonts w:ascii="Times" w:hAnsi="Times" w:cs="Times New Roman"/>
        </w:rPr>
        <w:t xml:space="preserve"> rat is comparable to that of high-valued food</w:t>
      </w:r>
      <w:r w:rsidR="0016476B" w:rsidRPr="002F50E4">
        <w:rPr>
          <w:rFonts w:ascii="Times" w:hAnsi="Times" w:cs="Times New Roman"/>
        </w:rPr>
        <w:t xml:space="preserve"> (similar latencies to food and social release doors), </w:t>
      </w:r>
      <w:r w:rsidRPr="002F50E4">
        <w:rPr>
          <w:rFonts w:ascii="Times" w:hAnsi="Times" w:cs="Times New Roman"/>
        </w:rPr>
        <w:t xml:space="preserve">and (b) social release </w:t>
      </w:r>
      <w:r w:rsidR="00074E1A" w:rsidRPr="002F50E4">
        <w:rPr>
          <w:rFonts w:ascii="Times" w:hAnsi="Times" w:cs="Times New Roman"/>
        </w:rPr>
        <w:t>in some cases comes at the expense of food intake</w:t>
      </w:r>
      <w:r w:rsidR="0016476B" w:rsidRPr="002F50E4">
        <w:rPr>
          <w:rFonts w:ascii="Times" w:hAnsi="Times" w:cs="Times New Roman"/>
        </w:rPr>
        <w:t xml:space="preserve"> (lower levels of food intake in a social context).</w:t>
      </w:r>
      <w:r w:rsidR="005627F3">
        <w:rPr>
          <w:rFonts w:ascii="Times" w:hAnsi="Times" w:cs="Times New Roman"/>
        </w:rPr>
        <w:t xml:space="preserve"> </w:t>
      </w:r>
      <w:r w:rsidR="0016476B" w:rsidRPr="002F50E4">
        <w:rPr>
          <w:rFonts w:ascii="Times" w:hAnsi="Times" w:cs="Times New Roman"/>
        </w:rPr>
        <w:t>In other words</w:t>
      </w:r>
      <w:r w:rsidR="00074E1A" w:rsidRPr="002F50E4">
        <w:rPr>
          <w:rFonts w:ascii="Times" w:hAnsi="Times" w:cs="Times New Roman"/>
        </w:rPr>
        <w:t xml:space="preserve">, rats </w:t>
      </w:r>
      <w:r w:rsidR="00E15F61" w:rsidRPr="002F50E4">
        <w:rPr>
          <w:rFonts w:ascii="Times" w:hAnsi="Times" w:cs="Times New Roman"/>
        </w:rPr>
        <w:t xml:space="preserve">not only value social contact </w:t>
      </w:r>
      <w:r w:rsidR="003D3569" w:rsidRPr="002F50E4">
        <w:rPr>
          <w:rFonts w:ascii="Times" w:hAnsi="Times" w:cs="Times New Roman"/>
        </w:rPr>
        <w:t>equally with</w:t>
      </w:r>
      <w:r w:rsidR="00E15F61" w:rsidRPr="002F50E4">
        <w:rPr>
          <w:rFonts w:ascii="Times" w:hAnsi="Times" w:cs="Times New Roman"/>
        </w:rPr>
        <w:t xml:space="preserve"> food, but e</w:t>
      </w:r>
      <w:r w:rsidR="00074E1A" w:rsidRPr="002F50E4">
        <w:rPr>
          <w:rFonts w:ascii="Times" w:hAnsi="Times" w:cs="Times New Roman"/>
        </w:rPr>
        <w:t xml:space="preserve">ngage in altruistic food sharing, </w:t>
      </w:r>
      <w:del w:id="40" w:author="Greg Jensen" w:date="2020-07-10T02:42:00Z">
        <w:r w:rsidR="00074E1A" w:rsidRPr="002F50E4" w:rsidDel="006F68FF">
          <w:rPr>
            <w:rFonts w:ascii="Times" w:hAnsi="Times" w:cs="Times New Roman"/>
          </w:rPr>
          <w:delText>taking less for</w:delText>
        </w:r>
      </w:del>
      <w:ins w:id="41" w:author="Greg Jensen" w:date="2020-07-10T02:42:00Z">
        <w:r w:rsidR="006F68FF">
          <w:rPr>
            <w:rFonts w:ascii="Times" w:hAnsi="Times" w:cs="Times New Roman"/>
          </w:rPr>
          <w:t xml:space="preserve">sacrificing some high-value food </w:t>
        </w:r>
      </w:ins>
      <w:del w:id="42" w:author="Greg Jensen" w:date="2020-07-10T02:42:00Z">
        <w:r w:rsidR="00074E1A" w:rsidRPr="002F50E4" w:rsidDel="006F68FF">
          <w:rPr>
            <w:rFonts w:ascii="Times" w:hAnsi="Times" w:cs="Times New Roman"/>
          </w:rPr>
          <w:delText xml:space="preserve"> themselves in favor of their</w:delText>
        </w:r>
      </w:del>
      <w:ins w:id="43" w:author="Greg Jensen" w:date="2020-07-10T02:42:00Z">
        <w:r w:rsidR="006F68FF">
          <w:rPr>
            <w:rFonts w:ascii="Times" w:hAnsi="Times" w:cs="Times New Roman"/>
          </w:rPr>
          <w:t>to make it available to a</w:t>
        </w:r>
      </w:ins>
      <w:r w:rsidR="00074E1A" w:rsidRPr="002F50E4">
        <w:rPr>
          <w:rFonts w:ascii="Times" w:hAnsi="Times" w:cs="Times New Roman"/>
        </w:rPr>
        <w:t xml:space="preserve"> distressed social partner.</w:t>
      </w:r>
      <w:r w:rsidR="005627F3">
        <w:rPr>
          <w:rFonts w:ascii="Times" w:hAnsi="Times" w:cs="Times New Roman"/>
        </w:rPr>
        <w:t xml:space="preserve"> </w:t>
      </w:r>
      <w:r w:rsidR="00C55698" w:rsidRPr="002F50E4">
        <w:rPr>
          <w:rFonts w:ascii="Times" w:hAnsi="Times" w:cs="Times New Roman"/>
        </w:rPr>
        <w:t xml:space="preserve">On its face, these </w:t>
      </w:r>
      <w:r w:rsidR="00C55698" w:rsidRPr="002F50E4">
        <w:rPr>
          <w:rFonts w:ascii="Times" w:hAnsi="Times" w:cs="Times New Roman"/>
        </w:rPr>
        <w:lastRenderedPageBreak/>
        <w:t>findings appear to lend strong support to accounts appealing to some type of altruism</w:t>
      </w:r>
      <w:r w:rsidR="00E87D8A" w:rsidRPr="002F50E4">
        <w:rPr>
          <w:rFonts w:ascii="Times" w:hAnsi="Times" w:cs="Times New Roman"/>
        </w:rPr>
        <w:t>, and simultaneously pose serious theoretical challenges to strict cost-benefit models</w:t>
      </w:r>
      <w:r w:rsidR="00A01C82" w:rsidRPr="002F50E4">
        <w:rPr>
          <w:rFonts w:ascii="Times" w:hAnsi="Times" w:cs="Times New Roman"/>
        </w:rPr>
        <w:t>.</w:t>
      </w:r>
      <w:r w:rsidR="005627F3">
        <w:rPr>
          <w:rFonts w:ascii="Times" w:hAnsi="Times" w:cs="Times New Roman"/>
        </w:rPr>
        <w:t xml:space="preserve"> </w:t>
      </w:r>
      <w:r w:rsidR="00A01C82" w:rsidRPr="002F50E4">
        <w:rPr>
          <w:rFonts w:ascii="Times" w:hAnsi="Times" w:cs="Times New Roman"/>
        </w:rPr>
        <w:t xml:space="preserve">If not for altruistic motives, </w:t>
      </w:r>
      <w:commentRangeStart w:id="44"/>
      <w:r w:rsidR="00A01C82" w:rsidRPr="002F50E4">
        <w:rPr>
          <w:rFonts w:ascii="Times" w:hAnsi="Times" w:cs="Times New Roman"/>
        </w:rPr>
        <w:t xml:space="preserve">why </w:t>
      </w:r>
      <w:r w:rsidR="00C55698" w:rsidRPr="002F50E4">
        <w:rPr>
          <w:rFonts w:ascii="Times" w:hAnsi="Times" w:cs="Times New Roman"/>
        </w:rPr>
        <w:t>would a rat sacrifice its own food</w:t>
      </w:r>
      <w:commentRangeEnd w:id="44"/>
      <w:r w:rsidR="006F68FF">
        <w:rPr>
          <w:rStyle w:val="CommentReference"/>
          <w:rFonts w:asciiTheme="minorHAnsi" w:eastAsiaTheme="minorEastAsia" w:hAnsiTheme="minorHAnsi" w:cstheme="minorBidi"/>
          <w:color w:val="auto"/>
          <w:bdr w:val="none" w:sz="0" w:space="0" w:color="auto"/>
          <w:lang w:eastAsia="zh-CN"/>
        </w:rPr>
        <w:commentReference w:id="44"/>
      </w:r>
      <w:del w:id="45" w:author="Greg Jensen" w:date="2020-07-10T02:42:00Z">
        <w:r w:rsidR="00C55698" w:rsidRPr="002F50E4" w:rsidDel="006F68FF">
          <w:rPr>
            <w:rFonts w:ascii="Times" w:hAnsi="Times" w:cs="Times New Roman"/>
          </w:rPr>
          <w:delText xml:space="preserve"> for the good of another</w:delText>
        </w:r>
      </w:del>
      <w:r w:rsidR="00A01C82" w:rsidRPr="002F50E4">
        <w:rPr>
          <w:rFonts w:ascii="Times" w:hAnsi="Times" w:cs="Times New Roman"/>
        </w:rPr>
        <w:t>?</w:t>
      </w:r>
      <w:r w:rsidR="005627F3">
        <w:rPr>
          <w:rFonts w:ascii="Times" w:hAnsi="Times" w:cs="Times New Roman"/>
        </w:rPr>
        <w:t xml:space="preserve"> </w:t>
      </w:r>
      <w:r w:rsidR="00E87D8A" w:rsidRPr="002F50E4">
        <w:rPr>
          <w:rFonts w:ascii="Times" w:hAnsi="Times" w:cs="Times New Roman"/>
        </w:rPr>
        <w:t xml:space="preserve">While there is ample evidence of food sharing in rats, it is usually of the reciprocal exchange (tit-for-tat) variety, in which </w:t>
      </w:r>
      <w:proofErr w:type="gramStart"/>
      <w:r w:rsidR="00E87D8A" w:rsidRPr="002F50E4">
        <w:rPr>
          <w:rFonts w:ascii="Times" w:hAnsi="Times" w:cs="Times New Roman"/>
        </w:rPr>
        <w:t>animals</w:t>
      </w:r>
      <w:proofErr w:type="gramEnd"/>
      <w:r w:rsidR="00E87D8A" w:rsidRPr="002F50E4">
        <w:rPr>
          <w:rFonts w:ascii="Times" w:hAnsi="Times" w:cs="Times New Roman"/>
        </w:rPr>
        <w:t xml:space="preserve"> alternate roles as donors and receivers (</w:t>
      </w:r>
      <w:proofErr w:type="spellStart"/>
      <w:r w:rsidR="00E87D8A" w:rsidRPr="002F50E4">
        <w:rPr>
          <w:rFonts w:ascii="Times" w:hAnsi="Times" w:cs="Times New Roman"/>
        </w:rPr>
        <w:t>Taborsky</w:t>
      </w:r>
      <w:proofErr w:type="spellEnd"/>
      <w:r w:rsidR="00DB138E" w:rsidRPr="002F50E4">
        <w:rPr>
          <w:rFonts w:ascii="Times" w:hAnsi="Times" w:cs="Times New Roman"/>
        </w:rPr>
        <w:t xml:space="preserve"> et al. 2016</w:t>
      </w:r>
      <w:r w:rsidR="00E87D8A" w:rsidRPr="002F50E4">
        <w:rPr>
          <w:rFonts w:ascii="Times" w:hAnsi="Times" w:cs="Times New Roman"/>
        </w:rPr>
        <w:t>)</w:t>
      </w:r>
      <w:r w:rsidR="00A01C82" w:rsidRPr="002F50E4">
        <w:rPr>
          <w:rFonts w:ascii="Times" w:hAnsi="Times" w:cs="Times New Roman"/>
        </w:rPr>
        <w:t>.</w:t>
      </w:r>
      <w:r w:rsidR="005627F3">
        <w:rPr>
          <w:rFonts w:ascii="Times" w:hAnsi="Times" w:cs="Times New Roman"/>
        </w:rPr>
        <w:t xml:space="preserve"> </w:t>
      </w:r>
      <w:r w:rsidR="00A01C82" w:rsidRPr="002F50E4">
        <w:rPr>
          <w:rFonts w:ascii="Times" w:hAnsi="Times" w:cs="Times New Roman"/>
        </w:rPr>
        <w:t>F</w:t>
      </w:r>
      <w:r w:rsidR="00E87D8A" w:rsidRPr="002F50E4">
        <w:rPr>
          <w:rFonts w:ascii="Times" w:hAnsi="Times" w:cs="Times New Roman"/>
        </w:rPr>
        <w:t>ar less common is the type of unreciprocated food sharing</w:t>
      </w:r>
      <w:r w:rsidR="00A01C82" w:rsidRPr="002F50E4">
        <w:rPr>
          <w:rFonts w:ascii="Times" w:hAnsi="Times" w:cs="Times New Roman"/>
        </w:rPr>
        <w:t xml:space="preserve"> </w:t>
      </w:r>
      <w:r w:rsidR="00E87D8A" w:rsidRPr="002F50E4">
        <w:rPr>
          <w:rFonts w:ascii="Times" w:hAnsi="Times" w:cs="Times New Roman"/>
        </w:rPr>
        <w:t xml:space="preserve">reported by Ben-Ami </w:t>
      </w:r>
      <w:proofErr w:type="spellStart"/>
      <w:r w:rsidR="00E87D8A" w:rsidRPr="002F50E4">
        <w:rPr>
          <w:rFonts w:ascii="Times" w:hAnsi="Times" w:cs="Times New Roman"/>
        </w:rPr>
        <w:t>Bartal</w:t>
      </w:r>
      <w:proofErr w:type="spellEnd"/>
      <w:r w:rsidR="00E87D8A" w:rsidRPr="002F50E4">
        <w:rPr>
          <w:rFonts w:ascii="Times" w:hAnsi="Times" w:cs="Times New Roman"/>
        </w:rPr>
        <w:t xml:space="preserve"> et al. (2011), in which a rat </w:t>
      </w:r>
      <w:del w:id="46" w:author="Greg Jensen" w:date="2020-07-10T02:47:00Z">
        <w:r w:rsidR="00E87D8A" w:rsidRPr="002F50E4" w:rsidDel="006F68FF">
          <w:rPr>
            <w:rFonts w:ascii="Times" w:hAnsi="Times" w:cs="Times New Roman"/>
          </w:rPr>
          <w:delText xml:space="preserve">sacrifices </w:delText>
        </w:r>
      </w:del>
      <w:ins w:id="47" w:author="Greg Jensen" w:date="2020-07-10T02:47:00Z">
        <w:r w:rsidR="006F68FF">
          <w:rPr>
            <w:rFonts w:ascii="Times" w:hAnsi="Times" w:cs="Times New Roman"/>
          </w:rPr>
          <w:t xml:space="preserve">leaves </w:t>
        </w:r>
      </w:ins>
      <w:del w:id="48" w:author="Greg Jensen" w:date="2020-07-10T02:47:00Z">
        <w:r w:rsidR="00E87D8A" w:rsidRPr="002F50E4" w:rsidDel="006F68FF">
          <w:rPr>
            <w:rFonts w:ascii="Times" w:hAnsi="Times" w:cs="Times New Roman"/>
          </w:rPr>
          <w:delText xml:space="preserve">its own </w:delText>
        </w:r>
      </w:del>
      <w:r w:rsidR="00E87D8A" w:rsidRPr="002F50E4">
        <w:rPr>
          <w:rFonts w:ascii="Times" w:hAnsi="Times" w:cs="Times New Roman"/>
        </w:rPr>
        <w:t>highly-valued food for another</w:t>
      </w:r>
      <w:r w:rsidR="00A01C82" w:rsidRPr="002F50E4">
        <w:rPr>
          <w:rFonts w:ascii="Times" w:hAnsi="Times" w:cs="Times New Roman"/>
        </w:rPr>
        <w:t xml:space="preserve"> </w:t>
      </w:r>
      <w:ins w:id="49" w:author="Greg Jensen" w:date="2020-07-10T02:47:00Z">
        <w:r w:rsidR="006F68FF">
          <w:rPr>
            <w:rFonts w:ascii="Times" w:hAnsi="Times" w:cs="Times New Roman"/>
          </w:rPr>
          <w:t xml:space="preserve">to consume </w:t>
        </w:r>
      </w:ins>
      <w:r w:rsidR="00A01C82" w:rsidRPr="002F50E4">
        <w:rPr>
          <w:rFonts w:ascii="Times" w:hAnsi="Times" w:cs="Times New Roman"/>
        </w:rPr>
        <w:t xml:space="preserve">with </w:t>
      </w:r>
      <w:r w:rsidR="0053738E" w:rsidRPr="002F50E4">
        <w:rPr>
          <w:rFonts w:ascii="Times" w:hAnsi="Times" w:cs="Times New Roman"/>
        </w:rPr>
        <w:t>no tangible short-term gain</w:t>
      </w:r>
      <w:r w:rsidR="00D34FF3" w:rsidRPr="002F50E4">
        <w:rPr>
          <w:rFonts w:ascii="Times" w:hAnsi="Times" w:cs="Times New Roman"/>
        </w:rPr>
        <w:t>.</w:t>
      </w:r>
      <w:r w:rsidR="005627F3">
        <w:rPr>
          <w:rFonts w:ascii="Times" w:hAnsi="Times" w:cs="Times New Roman"/>
        </w:rPr>
        <w:t xml:space="preserve"> </w:t>
      </w:r>
      <w:r w:rsidR="00D34FF3" w:rsidRPr="002F50E4">
        <w:rPr>
          <w:rFonts w:ascii="Times" w:hAnsi="Times" w:cs="Times New Roman"/>
        </w:rPr>
        <w:t xml:space="preserve">Given both the novelty and theoretical significance of the findings, </w:t>
      </w:r>
      <w:r w:rsidR="00C55698" w:rsidRPr="002F50E4">
        <w:rPr>
          <w:rFonts w:ascii="Times" w:hAnsi="Times" w:cs="Times New Roman"/>
        </w:rPr>
        <w:t>the</w:t>
      </w:r>
      <w:r w:rsidR="00D34FF3" w:rsidRPr="002F50E4">
        <w:rPr>
          <w:rFonts w:ascii="Times" w:hAnsi="Times" w:cs="Times New Roman"/>
        </w:rPr>
        <w:t xml:space="preserve">se </w:t>
      </w:r>
      <w:r w:rsidR="00627E40" w:rsidRPr="002F50E4">
        <w:rPr>
          <w:rFonts w:ascii="Times" w:hAnsi="Times" w:cs="Times New Roman"/>
        </w:rPr>
        <w:t xml:space="preserve">food-sharing </w:t>
      </w:r>
      <w:r w:rsidR="00C55698" w:rsidRPr="002F50E4">
        <w:rPr>
          <w:rFonts w:ascii="Times" w:hAnsi="Times" w:cs="Times New Roman"/>
        </w:rPr>
        <w:t>conditions warrant</w:t>
      </w:r>
      <w:r w:rsidR="00DC2031" w:rsidRPr="002F50E4">
        <w:rPr>
          <w:rFonts w:ascii="Times" w:hAnsi="Times" w:cs="Times New Roman"/>
        </w:rPr>
        <w:t xml:space="preserve"> closer examination</w:t>
      </w:r>
      <w:r w:rsidR="00C55698" w:rsidRPr="002F50E4">
        <w:rPr>
          <w:rFonts w:ascii="Times" w:hAnsi="Times" w:cs="Times New Roman"/>
        </w:rPr>
        <w:t>.</w:t>
      </w:r>
      <w:r w:rsidR="005627F3">
        <w:rPr>
          <w:rFonts w:ascii="Times" w:hAnsi="Times" w:cs="Times New Roman"/>
        </w:rPr>
        <w:t xml:space="preserve"> </w:t>
      </w:r>
    </w:p>
    <w:p w14:paraId="5082ECD7" w14:textId="0E59CEF6" w:rsidR="002D5D88" w:rsidRPr="002F50E4" w:rsidRDefault="00C55698" w:rsidP="002D5D88">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The main objective of the present study was to replicate and extend the food-sharing conditions from </w:t>
      </w:r>
      <w:r w:rsidR="0011634E" w:rsidRPr="002F50E4">
        <w:rPr>
          <w:rFonts w:ascii="Times" w:hAnsi="Times" w:cs="Times New Roman"/>
          <w:sz w:val="24"/>
          <w:szCs w:val="24"/>
        </w:rPr>
        <w:t xml:space="preserve">Ben-Ami </w:t>
      </w:r>
      <w:proofErr w:type="spellStart"/>
      <w:r w:rsidRPr="002F50E4">
        <w:rPr>
          <w:rFonts w:ascii="Times" w:hAnsi="Times" w:cs="Times New Roman"/>
          <w:sz w:val="24"/>
          <w:szCs w:val="24"/>
        </w:rPr>
        <w:t>Bartal</w:t>
      </w:r>
      <w:proofErr w:type="spellEnd"/>
      <w:r w:rsidRPr="002F50E4">
        <w:rPr>
          <w:rFonts w:ascii="Times" w:hAnsi="Times" w:cs="Times New Roman"/>
          <w:sz w:val="24"/>
          <w:szCs w:val="24"/>
        </w:rPr>
        <w:t xml:space="preserve"> et al. (2011), using more robust methods for</w:t>
      </w:r>
      <w:r w:rsidR="00AE522C" w:rsidRPr="002F50E4">
        <w:rPr>
          <w:rFonts w:ascii="Times" w:hAnsi="Times" w:cs="Times New Roman"/>
          <w:sz w:val="24"/>
          <w:szCs w:val="24"/>
        </w:rPr>
        <w:t xml:space="preserve"> </w:t>
      </w:r>
      <w:r w:rsidR="00AB7BA5" w:rsidRPr="002F50E4">
        <w:rPr>
          <w:rFonts w:ascii="Times" w:hAnsi="Times" w:cs="Times New Roman"/>
          <w:sz w:val="24"/>
          <w:szCs w:val="24"/>
        </w:rPr>
        <w:t xml:space="preserve">assessing reward </w:t>
      </w:r>
      <w:r w:rsidR="00CD5A06" w:rsidRPr="002F50E4">
        <w:rPr>
          <w:rFonts w:ascii="Times" w:hAnsi="Times" w:cs="Times New Roman"/>
          <w:sz w:val="24"/>
          <w:szCs w:val="24"/>
        </w:rPr>
        <w:t xml:space="preserve">value </w:t>
      </w:r>
      <w:r w:rsidR="00AE522C" w:rsidRPr="002F50E4">
        <w:rPr>
          <w:rFonts w:ascii="Times" w:hAnsi="Times" w:cs="Times New Roman"/>
          <w:sz w:val="24"/>
          <w:szCs w:val="24"/>
        </w:rPr>
        <w:t>and</w:t>
      </w:r>
      <w:r w:rsidR="00CD5A06" w:rsidRPr="002F50E4">
        <w:rPr>
          <w:rFonts w:ascii="Times" w:hAnsi="Times" w:cs="Times New Roman"/>
          <w:sz w:val="24"/>
          <w:szCs w:val="24"/>
        </w:rPr>
        <w:t xml:space="preserve"> </w:t>
      </w:r>
      <w:r w:rsidRPr="002F50E4">
        <w:rPr>
          <w:rFonts w:ascii="Times" w:hAnsi="Times" w:cs="Times New Roman"/>
          <w:sz w:val="24"/>
          <w:szCs w:val="24"/>
        </w:rPr>
        <w:t>food sharing</w:t>
      </w:r>
      <w:r w:rsidR="00081E66" w:rsidRPr="002F50E4">
        <w:rPr>
          <w:rFonts w:ascii="Times" w:hAnsi="Times" w:cs="Times New Roman"/>
          <w:sz w:val="24"/>
          <w:szCs w:val="24"/>
        </w:rPr>
        <w:t>.</w:t>
      </w:r>
      <w:r w:rsidR="005627F3">
        <w:rPr>
          <w:rFonts w:ascii="Times" w:hAnsi="Times" w:cs="Times New Roman"/>
          <w:sz w:val="24"/>
          <w:szCs w:val="24"/>
        </w:rPr>
        <w:t xml:space="preserve"> </w:t>
      </w:r>
      <w:r w:rsidR="00870014" w:rsidRPr="002F50E4">
        <w:rPr>
          <w:rFonts w:ascii="Times" w:hAnsi="Times" w:cs="Times New Roman"/>
          <w:sz w:val="24"/>
          <w:szCs w:val="24"/>
        </w:rPr>
        <w:t xml:space="preserve">The methods were patterned after </w:t>
      </w:r>
      <w:proofErr w:type="spellStart"/>
      <w:r w:rsidRPr="002F50E4">
        <w:rPr>
          <w:rFonts w:ascii="Times" w:hAnsi="Times" w:cs="Times New Roman"/>
          <w:sz w:val="24"/>
          <w:szCs w:val="24"/>
        </w:rPr>
        <w:t>Hiura</w:t>
      </w:r>
      <w:proofErr w:type="spellEnd"/>
      <w:r w:rsidRPr="002F50E4">
        <w:rPr>
          <w:rFonts w:ascii="Times" w:hAnsi="Times" w:cs="Times New Roman"/>
          <w:sz w:val="24"/>
          <w:szCs w:val="24"/>
        </w:rPr>
        <w:t xml:space="preserve"> et al.</w:t>
      </w:r>
      <w:r w:rsidR="00870014" w:rsidRPr="002F50E4">
        <w:rPr>
          <w:rFonts w:ascii="Times" w:hAnsi="Times" w:cs="Times New Roman"/>
          <w:sz w:val="24"/>
          <w:szCs w:val="24"/>
        </w:rPr>
        <w:t xml:space="preserve"> (</w:t>
      </w:r>
      <w:r w:rsidRPr="002F50E4">
        <w:rPr>
          <w:rFonts w:ascii="Times" w:hAnsi="Times" w:cs="Times New Roman"/>
          <w:sz w:val="24"/>
          <w:szCs w:val="24"/>
        </w:rPr>
        <w:t xml:space="preserve">2018), </w:t>
      </w:r>
      <w:r w:rsidR="002F3A8D" w:rsidRPr="002F50E4">
        <w:rPr>
          <w:rFonts w:ascii="Times" w:hAnsi="Times" w:cs="Times New Roman"/>
          <w:sz w:val="24"/>
          <w:szCs w:val="24"/>
        </w:rPr>
        <w:t xml:space="preserve">in which </w:t>
      </w:r>
      <w:r w:rsidRPr="002F50E4">
        <w:rPr>
          <w:rFonts w:ascii="Times" w:hAnsi="Times" w:cs="Times New Roman"/>
          <w:sz w:val="24"/>
          <w:szCs w:val="24"/>
        </w:rPr>
        <w:t xml:space="preserve">rats </w:t>
      </w:r>
      <w:r w:rsidR="0075641A" w:rsidRPr="002F50E4">
        <w:rPr>
          <w:rFonts w:ascii="Times" w:hAnsi="Times" w:cs="Times New Roman"/>
          <w:sz w:val="24"/>
          <w:szCs w:val="24"/>
        </w:rPr>
        <w:t>we</w:t>
      </w:r>
      <w:r w:rsidR="002F3A8D" w:rsidRPr="002F50E4">
        <w:rPr>
          <w:rFonts w:ascii="Times" w:hAnsi="Times" w:cs="Times New Roman"/>
          <w:sz w:val="24"/>
          <w:szCs w:val="24"/>
        </w:rPr>
        <w:t xml:space="preserve">re given </w:t>
      </w:r>
      <w:r w:rsidRPr="002F50E4">
        <w:rPr>
          <w:rFonts w:ascii="Times" w:hAnsi="Times" w:cs="Times New Roman"/>
          <w:sz w:val="24"/>
          <w:szCs w:val="24"/>
        </w:rPr>
        <w:t>repeated choices between high-valued food rewards</w:t>
      </w:r>
      <w:r w:rsidR="002F3A8D" w:rsidRPr="002F50E4">
        <w:rPr>
          <w:rFonts w:ascii="Times" w:hAnsi="Times" w:cs="Times New Roman"/>
          <w:sz w:val="24"/>
          <w:szCs w:val="24"/>
        </w:rPr>
        <w:t xml:space="preserve"> (sucrose pellets)</w:t>
      </w:r>
      <w:r w:rsidR="0015480E" w:rsidRPr="002F50E4">
        <w:rPr>
          <w:rFonts w:ascii="Times" w:hAnsi="Times" w:cs="Times New Roman"/>
          <w:sz w:val="24"/>
          <w:szCs w:val="24"/>
        </w:rPr>
        <w:t xml:space="preserve"> and social release (10-s social contact).</w:t>
      </w:r>
      <w:r w:rsidR="005627F3">
        <w:rPr>
          <w:rFonts w:ascii="Times" w:hAnsi="Times" w:cs="Times New Roman"/>
          <w:sz w:val="24"/>
          <w:szCs w:val="24"/>
        </w:rPr>
        <w:t xml:space="preserve"> </w:t>
      </w:r>
      <w:r w:rsidR="00223D7E" w:rsidRPr="002F50E4">
        <w:rPr>
          <w:rFonts w:ascii="Times" w:hAnsi="Times" w:cs="Times New Roman"/>
          <w:sz w:val="24"/>
          <w:szCs w:val="24"/>
        </w:rPr>
        <w:t xml:space="preserve">Unlike the findings reported by Ben-Ami </w:t>
      </w:r>
      <w:proofErr w:type="spellStart"/>
      <w:r w:rsidR="00223D7E" w:rsidRPr="002F50E4">
        <w:rPr>
          <w:rFonts w:ascii="Times" w:hAnsi="Times" w:cs="Times New Roman"/>
          <w:sz w:val="24"/>
          <w:szCs w:val="24"/>
        </w:rPr>
        <w:t>Bartal</w:t>
      </w:r>
      <w:proofErr w:type="spellEnd"/>
      <w:r w:rsidR="00223D7E" w:rsidRPr="002F50E4">
        <w:rPr>
          <w:rFonts w:ascii="Times" w:hAnsi="Times" w:cs="Times New Roman"/>
          <w:sz w:val="24"/>
          <w:szCs w:val="24"/>
        </w:rPr>
        <w:t xml:space="preserve"> et al. (2011), however, </w:t>
      </w:r>
      <w:proofErr w:type="spellStart"/>
      <w:r w:rsidR="002B6B30" w:rsidRPr="002F50E4">
        <w:rPr>
          <w:rFonts w:ascii="Times" w:hAnsi="Times" w:cs="Times New Roman"/>
          <w:sz w:val="24"/>
          <w:szCs w:val="24"/>
        </w:rPr>
        <w:t>Hiura</w:t>
      </w:r>
      <w:proofErr w:type="spellEnd"/>
      <w:r w:rsidR="002B6B30" w:rsidRPr="002F50E4">
        <w:rPr>
          <w:rFonts w:ascii="Times" w:hAnsi="Times" w:cs="Times New Roman"/>
          <w:sz w:val="24"/>
          <w:szCs w:val="24"/>
        </w:rPr>
        <w:t xml:space="preserve"> et al. found that </w:t>
      </w:r>
      <w:r w:rsidR="002F3A8D" w:rsidRPr="002F50E4">
        <w:rPr>
          <w:rFonts w:ascii="Times" w:hAnsi="Times" w:cs="Times New Roman"/>
          <w:sz w:val="24"/>
          <w:szCs w:val="24"/>
        </w:rPr>
        <w:t xml:space="preserve">rats </w:t>
      </w:r>
      <w:r w:rsidR="003A6FCE" w:rsidRPr="002F50E4">
        <w:rPr>
          <w:rFonts w:ascii="Times" w:hAnsi="Times" w:cs="Times New Roman"/>
          <w:sz w:val="24"/>
          <w:szCs w:val="24"/>
        </w:rPr>
        <w:t xml:space="preserve">showed a consistently strong preference for </w:t>
      </w:r>
      <w:r w:rsidR="00E60372" w:rsidRPr="002F50E4">
        <w:rPr>
          <w:rFonts w:ascii="Times" w:hAnsi="Times" w:cs="Times New Roman"/>
          <w:sz w:val="24"/>
          <w:szCs w:val="24"/>
        </w:rPr>
        <w:t xml:space="preserve">food </w:t>
      </w:r>
      <w:r w:rsidR="003A6FCE" w:rsidRPr="002F50E4">
        <w:rPr>
          <w:rFonts w:ascii="Times" w:hAnsi="Times" w:cs="Times New Roman"/>
          <w:sz w:val="24"/>
          <w:szCs w:val="24"/>
        </w:rPr>
        <w:t xml:space="preserve">over </w:t>
      </w:r>
      <w:r w:rsidR="00E60372" w:rsidRPr="002F50E4">
        <w:rPr>
          <w:rFonts w:ascii="Times" w:hAnsi="Times" w:cs="Times New Roman"/>
          <w:sz w:val="24"/>
          <w:szCs w:val="24"/>
        </w:rPr>
        <w:t>social release</w:t>
      </w:r>
      <w:r w:rsidR="0003778B" w:rsidRPr="002F50E4">
        <w:rPr>
          <w:rFonts w:ascii="Times" w:hAnsi="Times" w:cs="Times New Roman"/>
          <w:sz w:val="24"/>
          <w:szCs w:val="24"/>
        </w:rPr>
        <w:t xml:space="preserve">, </w:t>
      </w:r>
      <w:r w:rsidR="00E60372" w:rsidRPr="002F50E4">
        <w:rPr>
          <w:rFonts w:ascii="Times" w:hAnsi="Times" w:cs="Times New Roman"/>
          <w:sz w:val="24"/>
          <w:szCs w:val="24"/>
        </w:rPr>
        <w:t xml:space="preserve">even in the face of large increases in food </w:t>
      </w:r>
      <w:r w:rsidR="00417BBD" w:rsidRPr="002F50E4">
        <w:rPr>
          <w:rFonts w:ascii="Times" w:hAnsi="Times" w:cs="Times New Roman"/>
          <w:sz w:val="24"/>
          <w:szCs w:val="24"/>
        </w:rPr>
        <w:t>cost</w:t>
      </w:r>
      <w:r w:rsidR="00E60372" w:rsidRPr="002F50E4">
        <w:rPr>
          <w:rFonts w:ascii="Times" w:hAnsi="Times" w:cs="Times New Roman"/>
          <w:sz w:val="24"/>
          <w:szCs w:val="24"/>
        </w:rPr>
        <w:t xml:space="preserve"> (number of responses to produce food)</w:t>
      </w:r>
      <w:r w:rsidR="002B6B30" w:rsidRPr="002F50E4">
        <w:rPr>
          <w:rFonts w:ascii="Times" w:hAnsi="Times" w:cs="Times New Roman"/>
          <w:sz w:val="24"/>
          <w:szCs w:val="24"/>
        </w:rPr>
        <w:t xml:space="preserve">, </w:t>
      </w:r>
      <w:r w:rsidR="00E60372" w:rsidRPr="002F50E4">
        <w:rPr>
          <w:rFonts w:ascii="Times" w:hAnsi="Times" w:cs="Times New Roman"/>
          <w:sz w:val="24"/>
          <w:szCs w:val="24"/>
        </w:rPr>
        <w:t xml:space="preserve">while </w:t>
      </w:r>
      <w:r w:rsidR="00417BBD" w:rsidRPr="002F50E4">
        <w:rPr>
          <w:rFonts w:ascii="Times" w:hAnsi="Times" w:cs="Times New Roman"/>
          <w:sz w:val="24"/>
          <w:szCs w:val="24"/>
        </w:rPr>
        <w:t>the costs</w:t>
      </w:r>
      <w:r w:rsidR="00E60372" w:rsidRPr="002F50E4">
        <w:rPr>
          <w:rFonts w:ascii="Times" w:hAnsi="Times" w:cs="Times New Roman"/>
          <w:sz w:val="24"/>
          <w:szCs w:val="24"/>
        </w:rPr>
        <w:t xml:space="preserve"> of social release remained low.</w:t>
      </w:r>
      <w:r w:rsidR="005627F3">
        <w:rPr>
          <w:rFonts w:ascii="Times" w:hAnsi="Times" w:cs="Times New Roman"/>
          <w:sz w:val="24"/>
          <w:szCs w:val="24"/>
        </w:rPr>
        <w:t xml:space="preserve"> </w:t>
      </w:r>
      <w:r w:rsidR="00417BBD" w:rsidRPr="002F50E4">
        <w:rPr>
          <w:rFonts w:ascii="Times" w:hAnsi="Times" w:cs="Times New Roman"/>
          <w:sz w:val="24"/>
          <w:szCs w:val="24"/>
        </w:rPr>
        <w:t xml:space="preserve">Costs were manipulated via a progressive </w:t>
      </w:r>
      <w:r w:rsidR="003D3569" w:rsidRPr="002F50E4">
        <w:rPr>
          <w:rFonts w:ascii="Times" w:hAnsi="Times" w:cs="Times New Roman"/>
          <w:sz w:val="24"/>
          <w:szCs w:val="24"/>
        </w:rPr>
        <w:t xml:space="preserve">ratio (PR) </w:t>
      </w:r>
      <w:r w:rsidR="00417BBD" w:rsidRPr="002F50E4">
        <w:rPr>
          <w:rFonts w:ascii="Times" w:hAnsi="Times" w:cs="Times New Roman"/>
          <w:sz w:val="24"/>
          <w:szCs w:val="24"/>
        </w:rPr>
        <w:t>schedule, in which the number of response</w:t>
      </w:r>
      <w:r w:rsidR="0022712F" w:rsidRPr="002F50E4">
        <w:rPr>
          <w:rFonts w:ascii="Times" w:hAnsi="Times" w:cs="Times New Roman"/>
          <w:sz w:val="24"/>
          <w:szCs w:val="24"/>
        </w:rPr>
        <w:t xml:space="preserve">s per reward was low at the beginning of the session, but </w:t>
      </w:r>
      <w:r w:rsidR="00417BBD" w:rsidRPr="002F50E4">
        <w:rPr>
          <w:rFonts w:ascii="Times" w:hAnsi="Times" w:cs="Times New Roman"/>
          <w:sz w:val="24"/>
          <w:szCs w:val="24"/>
        </w:rPr>
        <w:t>increased with each reward earned.</w:t>
      </w:r>
      <w:r w:rsidR="005627F3">
        <w:rPr>
          <w:rFonts w:ascii="Times" w:hAnsi="Times" w:cs="Times New Roman"/>
          <w:sz w:val="24"/>
          <w:szCs w:val="24"/>
        </w:rPr>
        <w:t xml:space="preserve"> </w:t>
      </w:r>
      <w:r w:rsidR="00E60372" w:rsidRPr="002F50E4">
        <w:rPr>
          <w:rFonts w:ascii="Times" w:hAnsi="Times" w:cs="Times New Roman"/>
          <w:sz w:val="24"/>
          <w:szCs w:val="24"/>
        </w:rPr>
        <w:t xml:space="preserve">Social release typically only </w:t>
      </w:r>
      <w:r w:rsidR="00417BBD" w:rsidRPr="002F50E4">
        <w:rPr>
          <w:rFonts w:ascii="Times" w:hAnsi="Times" w:cs="Times New Roman"/>
          <w:sz w:val="24"/>
          <w:szCs w:val="24"/>
        </w:rPr>
        <w:t>occurred</w:t>
      </w:r>
      <w:r w:rsidR="00E60372" w:rsidRPr="002F50E4">
        <w:rPr>
          <w:rFonts w:ascii="Times" w:hAnsi="Times" w:cs="Times New Roman"/>
          <w:sz w:val="24"/>
          <w:szCs w:val="24"/>
        </w:rPr>
        <w:t xml:space="preserve"> in the latter parts of the session, </w:t>
      </w:r>
      <w:r w:rsidR="0022712F" w:rsidRPr="002F50E4">
        <w:rPr>
          <w:rFonts w:ascii="Times" w:hAnsi="Times" w:cs="Times New Roman"/>
          <w:sz w:val="24"/>
          <w:szCs w:val="24"/>
        </w:rPr>
        <w:t xml:space="preserve">when food costs were high and </w:t>
      </w:r>
      <w:r w:rsidR="00E60372" w:rsidRPr="002F50E4">
        <w:rPr>
          <w:rFonts w:ascii="Times" w:hAnsi="Times" w:cs="Times New Roman"/>
          <w:sz w:val="24"/>
          <w:szCs w:val="24"/>
        </w:rPr>
        <w:t xml:space="preserve">after many food </w:t>
      </w:r>
      <w:r w:rsidR="00DB138E" w:rsidRPr="002F50E4">
        <w:rPr>
          <w:rFonts w:ascii="Times" w:hAnsi="Times" w:cs="Times New Roman"/>
          <w:sz w:val="24"/>
          <w:szCs w:val="24"/>
        </w:rPr>
        <w:t>rewards</w:t>
      </w:r>
      <w:r w:rsidR="00E60372" w:rsidRPr="002F50E4">
        <w:rPr>
          <w:rFonts w:ascii="Times" w:hAnsi="Times" w:cs="Times New Roman"/>
          <w:sz w:val="24"/>
          <w:szCs w:val="24"/>
        </w:rPr>
        <w:t xml:space="preserve"> </w:t>
      </w:r>
      <w:r w:rsidR="00F866CB" w:rsidRPr="002F50E4">
        <w:rPr>
          <w:rFonts w:ascii="Times" w:hAnsi="Times" w:cs="Times New Roman"/>
          <w:sz w:val="24"/>
          <w:szCs w:val="24"/>
        </w:rPr>
        <w:t>had</w:t>
      </w:r>
      <w:r w:rsidR="00667BEB" w:rsidRPr="002F50E4">
        <w:rPr>
          <w:rFonts w:ascii="Times" w:hAnsi="Times" w:cs="Times New Roman"/>
          <w:sz w:val="24"/>
          <w:szCs w:val="24"/>
        </w:rPr>
        <w:t xml:space="preserve"> </w:t>
      </w:r>
      <w:r w:rsidR="00E60372" w:rsidRPr="002F50E4">
        <w:rPr>
          <w:rFonts w:ascii="Times" w:hAnsi="Times" w:cs="Times New Roman"/>
          <w:sz w:val="24"/>
          <w:szCs w:val="24"/>
        </w:rPr>
        <w:t xml:space="preserve">been earned </w:t>
      </w:r>
      <w:r w:rsidR="0022712F" w:rsidRPr="002F50E4">
        <w:rPr>
          <w:rFonts w:ascii="Times" w:hAnsi="Times" w:cs="Times New Roman"/>
          <w:sz w:val="24"/>
          <w:szCs w:val="24"/>
        </w:rPr>
        <w:t>and consumed</w:t>
      </w:r>
      <w:r w:rsidR="00E60372" w:rsidRPr="002F50E4">
        <w:rPr>
          <w:rFonts w:ascii="Times" w:hAnsi="Times" w:cs="Times New Roman"/>
          <w:sz w:val="24"/>
          <w:szCs w:val="24"/>
        </w:rPr>
        <w:t>.</w:t>
      </w:r>
      <w:r w:rsidR="005627F3">
        <w:rPr>
          <w:rFonts w:ascii="Times" w:hAnsi="Times" w:cs="Times New Roman"/>
          <w:sz w:val="24"/>
          <w:szCs w:val="24"/>
        </w:rPr>
        <w:t xml:space="preserve"> </w:t>
      </w:r>
      <w:r w:rsidR="00F866CB" w:rsidRPr="002F50E4">
        <w:rPr>
          <w:rFonts w:ascii="Times" w:hAnsi="Times" w:cs="Times New Roman"/>
          <w:sz w:val="24"/>
          <w:szCs w:val="24"/>
        </w:rPr>
        <w:t>T</w:t>
      </w:r>
      <w:r w:rsidR="00E60372" w:rsidRPr="002F50E4">
        <w:rPr>
          <w:rFonts w:ascii="Times" w:hAnsi="Times" w:cs="Times New Roman"/>
          <w:sz w:val="24"/>
          <w:szCs w:val="24"/>
        </w:rPr>
        <w:t xml:space="preserve">he overall </w:t>
      </w:r>
      <w:r w:rsidR="00CA3107" w:rsidRPr="002F50E4">
        <w:rPr>
          <w:rFonts w:ascii="Times" w:hAnsi="Times" w:cs="Times New Roman"/>
          <w:sz w:val="24"/>
          <w:szCs w:val="24"/>
        </w:rPr>
        <w:t xml:space="preserve">session-wide </w:t>
      </w:r>
      <w:r w:rsidR="00E60372" w:rsidRPr="002F50E4">
        <w:rPr>
          <w:rFonts w:ascii="Times" w:hAnsi="Times" w:cs="Times New Roman"/>
          <w:sz w:val="24"/>
          <w:szCs w:val="24"/>
        </w:rPr>
        <w:t>preference for food generally exceed</w:t>
      </w:r>
      <w:r w:rsidR="00CA3107" w:rsidRPr="002F50E4">
        <w:rPr>
          <w:rFonts w:ascii="Times" w:hAnsi="Times" w:cs="Times New Roman"/>
          <w:sz w:val="24"/>
          <w:szCs w:val="24"/>
        </w:rPr>
        <w:t xml:space="preserve">ed </w:t>
      </w:r>
      <w:r w:rsidR="00E60372" w:rsidRPr="002F50E4">
        <w:rPr>
          <w:rFonts w:ascii="Times" w:hAnsi="Times" w:cs="Times New Roman"/>
          <w:sz w:val="24"/>
          <w:szCs w:val="24"/>
        </w:rPr>
        <w:t>90%.</w:t>
      </w:r>
      <w:r w:rsidR="005627F3">
        <w:rPr>
          <w:rFonts w:ascii="Times" w:hAnsi="Times" w:cs="Times New Roman"/>
          <w:sz w:val="24"/>
          <w:szCs w:val="24"/>
        </w:rPr>
        <w:t xml:space="preserve"> </w:t>
      </w:r>
    </w:p>
    <w:p w14:paraId="6453D08C" w14:textId="3C39811C" w:rsidR="005F6B5B" w:rsidRPr="002F50E4" w:rsidRDefault="00120BE2" w:rsidP="005F6B5B">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This strong preference for the food over the social release option is at odds with the equal value </w:t>
      </w:r>
      <w:r w:rsidR="00E60372" w:rsidRPr="002F50E4">
        <w:rPr>
          <w:rFonts w:ascii="Times" w:hAnsi="Times" w:cs="Times New Roman"/>
          <w:sz w:val="24"/>
          <w:szCs w:val="24"/>
        </w:rPr>
        <w:t xml:space="preserve">of social release and food reported by Ben-Ami </w:t>
      </w:r>
      <w:proofErr w:type="spellStart"/>
      <w:r w:rsidR="00E60372" w:rsidRPr="002F50E4">
        <w:rPr>
          <w:rFonts w:ascii="Times" w:hAnsi="Times" w:cs="Times New Roman"/>
          <w:sz w:val="24"/>
          <w:szCs w:val="24"/>
        </w:rPr>
        <w:t>Bartal</w:t>
      </w:r>
      <w:proofErr w:type="spellEnd"/>
      <w:r w:rsidR="00E60372" w:rsidRPr="002F50E4">
        <w:rPr>
          <w:rFonts w:ascii="Times" w:hAnsi="Times" w:cs="Times New Roman"/>
          <w:sz w:val="24"/>
          <w:szCs w:val="24"/>
        </w:rPr>
        <w:t xml:space="preserve"> et al. (2011)</w:t>
      </w:r>
      <w:r w:rsidR="00C724EC" w:rsidRPr="002F50E4">
        <w:rPr>
          <w:rFonts w:ascii="Times" w:hAnsi="Times" w:cs="Times New Roman"/>
          <w:sz w:val="24"/>
          <w:szCs w:val="24"/>
        </w:rPr>
        <w:t>.</w:t>
      </w:r>
      <w:r w:rsidR="005627F3">
        <w:rPr>
          <w:rFonts w:ascii="Times" w:hAnsi="Times" w:cs="Times New Roman"/>
          <w:sz w:val="24"/>
          <w:szCs w:val="24"/>
        </w:rPr>
        <w:t xml:space="preserve"> </w:t>
      </w:r>
      <w:r w:rsidR="004F1D77" w:rsidRPr="002F50E4">
        <w:rPr>
          <w:rFonts w:ascii="Times" w:hAnsi="Times" w:cs="Times New Roman"/>
          <w:sz w:val="24"/>
          <w:szCs w:val="24"/>
        </w:rPr>
        <w:t xml:space="preserve">There are </w:t>
      </w:r>
      <w:r w:rsidR="00E141BD" w:rsidRPr="002F50E4">
        <w:rPr>
          <w:rFonts w:ascii="Times" w:hAnsi="Times" w:cs="Times New Roman"/>
          <w:sz w:val="24"/>
          <w:szCs w:val="24"/>
        </w:rPr>
        <w:t xml:space="preserve">several </w:t>
      </w:r>
      <w:r w:rsidR="004F1D77" w:rsidRPr="002F50E4">
        <w:rPr>
          <w:rFonts w:ascii="Times" w:hAnsi="Times" w:cs="Times New Roman"/>
          <w:sz w:val="24"/>
          <w:szCs w:val="24"/>
        </w:rPr>
        <w:lastRenderedPageBreak/>
        <w:t>procedural differences between the experiments</w:t>
      </w:r>
      <w:r w:rsidR="0093783D" w:rsidRPr="002F50E4">
        <w:rPr>
          <w:rFonts w:ascii="Times" w:hAnsi="Times" w:cs="Times New Roman"/>
          <w:sz w:val="24"/>
          <w:szCs w:val="24"/>
        </w:rPr>
        <w:t>, however, that may account for the different findings.</w:t>
      </w:r>
      <w:r w:rsidR="005627F3">
        <w:rPr>
          <w:rFonts w:ascii="Times" w:hAnsi="Times" w:cs="Times New Roman"/>
          <w:sz w:val="24"/>
          <w:szCs w:val="24"/>
        </w:rPr>
        <w:t xml:space="preserve"> </w:t>
      </w:r>
      <w:r w:rsidR="00637C34" w:rsidRPr="002F50E4">
        <w:rPr>
          <w:rFonts w:ascii="Times" w:hAnsi="Times" w:cs="Times New Roman"/>
          <w:sz w:val="24"/>
          <w:szCs w:val="24"/>
        </w:rPr>
        <w:t xml:space="preserve">First, and perhaps importantly, </w:t>
      </w:r>
      <w:r w:rsidR="00E141BD" w:rsidRPr="002F50E4">
        <w:rPr>
          <w:rFonts w:ascii="Times" w:hAnsi="Times" w:cs="Times New Roman"/>
          <w:sz w:val="24"/>
          <w:szCs w:val="24"/>
        </w:rPr>
        <w:t>there were</w:t>
      </w:r>
      <w:r w:rsidR="009D0570" w:rsidRPr="002F50E4">
        <w:rPr>
          <w:rFonts w:ascii="Times" w:hAnsi="Times" w:cs="Times New Roman"/>
          <w:sz w:val="24"/>
          <w:szCs w:val="24"/>
        </w:rPr>
        <w:t xml:space="preserve"> differences in motivation</w:t>
      </w:r>
      <w:r w:rsidR="00937967" w:rsidRPr="002F50E4">
        <w:rPr>
          <w:rFonts w:ascii="Times" w:hAnsi="Times" w:cs="Times New Roman"/>
          <w:sz w:val="24"/>
          <w:szCs w:val="24"/>
        </w:rPr>
        <w:t>.</w:t>
      </w:r>
      <w:r w:rsidR="005627F3">
        <w:rPr>
          <w:rFonts w:ascii="Times" w:hAnsi="Times" w:cs="Times New Roman"/>
          <w:sz w:val="24"/>
          <w:szCs w:val="24"/>
        </w:rPr>
        <w:t xml:space="preserve"> </w:t>
      </w:r>
      <w:r w:rsidR="00937967" w:rsidRPr="002F50E4">
        <w:rPr>
          <w:rFonts w:ascii="Times" w:hAnsi="Times" w:cs="Times New Roman"/>
          <w:sz w:val="24"/>
          <w:szCs w:val="24"/>
        </w:rPr>
        <w:t xml:space="preserve">In </w:t>
      </w:r>
      <w:r w:rsidR="009D0570" w:rsidRPr="002F50E4">
        <w:rPr>
          <w:rFonts w:ascii="Times" w:hAnsi="Times" w:cs="Times New Roman"/>
          <w:sz w:val="24"/>
          <w:szCs w:val="24"/>
        </w:rPr>
        <w:t xml:space="preserve">the Ben-Ami </w:t>
      </w:r>
      <w:proofErr w:type="spellStart"/>
      <w:r w:rsidR="009D0570" w:rsidRPr="002F50E4">
        <w:rPr>
          <w:rFonts w:ascii="Times" w:hAnsi="Times" w:cs="Times New Roman"/>
          <w:sz w:val="24"/>
          <w:szCs w:val="24"/>
        </w:rPr>
        <w:t>Bartal</w:t>
      </w:r>
      <w:proofErr w:type="spellEnd"/>
      <w:r w:rsidR="009D0570" w:rsidRPr="002F50E4">
        <w:rPr>
          <w:rFonts w:ascii="Times" w:hAnsi="Times" w:cs="Times New Roman"/>
          <w:sz w:val="24"/>
          <w:szCs w:val="24"/>
        </w:rPr>
        <w:t xml:space="preserve"> </w:t>
      </w:r>
      <w:r w:rsidR="00637C34" w:rsidRPr="002F50E4">
        <w:rPr>
          <w:rFonts w:ascii="Times" w:hAnsi="Times" w:cs="Times New Roman"/>
          <w:sz w:val="24"/>
          <w:szCs w:val="24"/>
        </w:rPr>
        <w:t xml:space="preserve">et al. </w:t>
      </w:r>
      <w:r w:rsidR="009D0570" w:rsidRPr="002F50E4">
        <w:rPr>
          <w:rFonts w:ascii="Times" w:hAnsi="Times" w:cs="Times New Roman"/>
          <w:sz w:val="24"/>
          <w:szCs w:val="24"/>
        </w:rPr>
        <w:t xml:space="preserve">experiment, </w:t>
      </w:r>
      <w:r w:rsidR="00F977DB" w:rsidRPr="002F50E4">
        <w:rPr>
          <w:rFonts w:ascii="Times" w:hAnsi="Times" w:cs="Times New Roman"/>
          <w:sz w:val="24"/>
          <w:szCs w:val="24"/>
        </w:rPr>
        <w:t>there were no restrictions placed on social or food access outside the session</w:t>
      </w:r>
      <w:r w:rsidR="00937967" w:rsidRPr="002F50E4">
        <w:rPr>
          <w:rFonts w:ascii="Times" w:hAnsi="Times" w:cs="Times New Roman"/>
          <w:sz w:val="24"/>
          <w:szCs w:val="24"/>
        </w:rPr>
        <w:t xml:space="preserve">: </w:t>
      </w:r>
      <w:r w:rsidR="009D0570" w:rsidRPr="002F50E4">
        <w:rPr>
          <w:rFonts w:ascii="Times" w:hAnsi="Times" w:cs="Times New Roman"/>
          <w:sz w:val="24"/>
          <w:szCs w:val="24"/>
        </w:rPr>
        <w:t xml:space="preserve">rats had free access to food and social contact in their </w:t>
      </w:r>
      <w:proofErr w:type="spellStart"/>
      <w:r w:rsidR="009D0570" w:rsidRPr="002F50E4">
        <w:rPr>
          <w:rFonts w:ascii="Times" w:hAnsi="Times" w:cs="Times New Roman"/>
          <w:sz w:val="24"/>
          <w:szCs w:val="24"/>
        </w:rPr>
        <w:t>homecage</w:t>
      </w:r>
      <w:r w:rsidR="00637C34" w:rsidRPr="002F50E4">
        <w:rPr>
          <w:rFonts w:ascii="Times" w:hAnsi="Times" w:cs="Times New Roman"/>
          <w:sz w:val="24"/>
          <w:szCs w:val="24"/>
        </w:rPr>
        <w:t>s</w:t>
      </w:r>
      <w:proofErr w:type="spellEnd"/>
      <w:r w:rsidR="00637C34" w:rsidRPr="002F50E4">
        <w:rPr>
          <w:rFonts w:ascii="Times" w:hAnsi="Times" w:cs="Times New Roman"/>
          <w:sz w:val="24"/>
          <w:szCs w:val="24"/>
        </w:rPr>
        <w:t>.</w:t>
      </w:r>
      <w:r w:rsidR="005627F3">
        <w:rPr>
          <w:rFonts w:ascii="Times" w:hAnsi="Times" w:cs="Times New Roman"/>
          <w:sz w:val="24"/>
          <w:szCs w:val="24"/>
        </w:rPr>
        <w:t xml:space="preserve"> </w:t>
      </w:r>
      <w:r w:rsidR="009D0570" w:rsidRPr="002F50E4">
        <w:rPr>
          <w:rFonts w:ascii="Times" w:hAnsi="Times" w:cs="Times New Roman"/>
          <w:sz w:val="24"/>
          <w:szCs w:val="24"/>
        </w:rPr>
        <w:t xml:space="preserve">In the </w:t>
      </w:r>
      <w:proofErr w:type="spellStart"/>
      <w:r w:rsidR="00F977DB" w:rsidRPr="002F50E4">
        <w:rPr>
          <w:rFonts w:ascii="Times" w:hAnsi="Times" w:cs="Times New Roman"/>
          <w:sz w:val="24"/>
          <w:szCs w:val="24"/>
        </w:rPr>
        <w:t>Hiura</w:t>
      </w:r>
      <w:proofErr w:type="spellEnd"/>
      <w:r w:rsidR="00F977DB" w:rsidRPr="002F50E4">
        <w:rPr>
          <w:rFonts w:ascii="Times" w:hAnsi="Times" w:cs="Times New Roman"/>
          <w:sz w:val="24"/>
          <w:szCs w:val="24"/>
        </w:rPr>
        <w:t xml:space="preserve"> et al. </w:t>
      </w:r>
      <w:r w:rsidR="001E1672" w:rsidRPr="002F50E4">
        <w:rPr>
          <w:rFonts w:ascii="Times" w:hAnsi="Times" w:cs="Times New Roman"/>
          <w:sz w:val="24"/>
          <w:szCs w:val="24"/>
        </w:rPr>
        <w:t xml:space="preserve">(2018) </w:t>
      </w:r>
      <w:r w:rsidR="00F977DB" w:rsidRPr="002F50E4">
        <w:rPr>
          <w:rFonts w:ascii="Times" w:hAnsi="Times" w:cs="Times New Roman"/>
          <w:sz w:val="24"/>
          <w:szCs w:val="24"/>
        </w:rPr>
        <w:t xml:space="preserve">experiment, </w:t>
      </w:r>
      <w:r w:rsidR="009D0570" w:rsidRPr="002F50E4">
        <w:rPr>
          <w:rFonts w:ascii="Times" w:hAnsi="Times" w:cs="Times New Roman"/>
          <w:sz w:val="24"/>
          <w:szCs w:val="24"/>
        </w:rPr>
        <w:t xml:space="preserve">on the other hand, </w:t>
      </w:r>
      <w:r w:rsidR="00D8170E" w:rsidRPr="002F50E4">
        <w:rPr>
          <w:rFonts w:ascii="Times" w:hAnsi="Times" w:cs="Times New Roman"/>
          <w:sz w:val="24"/>
          <w:szCs w:val="24"/>
        </w:rPr>
        <w:t>food</w:t>
      </w:r>
      <w:r w:rsidR="009D0570" w:rsidRPr="002F50E4">
        <w:rPr>
          <w:rFonts w:ascii="Times" w:hAnsi="Times" w:cs="Times New Roman"/>
          <w:sz w:val="24"/>
          <w:szCs w:val="24"/>
        </w:rPr>
        <w:t xml:space="preserve"> or </w:t>
      </w:r>
      <w:r w:rsidR="00D8170E" w:rsidRPr="002F50E4">
        <w:rPr>
          <w:rFonts w:ascii="Times" w:hAnsi="Times" w:cs="Times New Roman"/>
          <w:sz w:val="24"/>
          <w:szCs w:val="24"/>
        </w:rPr>
        <w:t>social</w:t>
      </w:r>
      <w:r w:rsidR="009D0570" w:rsidRPr="002F50E4">
        <w:rPr>
          <w:rFonts w:ascii="Times" w:hAnsi="Times" w:cs="Times New Roman"/>
          <w:sz w:val="24"/>
          <w:szCs w:val="24"/>
        </w:rPr>
        <w:t xml:space="preserve"> access (</w:t>
      </w:r>
      <w:r w:rsidR="00D8170E" w:rsidRPr="002F50E4">
        <w:rPr>
          <w:rFonts w:ascii="Times" w:hAnsi="Times" w:cs="Times New Roman"/>
          <w:sz w:val="24"/>
          <w:szCs w:val="24"/>
        </w:rPr>
        <w:t>or both</w:t>
      </w:r>
      <w:r w:rsidR="009D0570" w:rsidRPr="002F50E4">
        <w:rPr>
          <w:rFonts w:ascii="Times" w:hAnsi="Times" w:cs="Times New Roman"/>
          <w:sz w:val="24"/>
          <w:szCs w:val="24"/>
        </w:rPr>
        <w:t>)</w:t>
      </w:r>
      <w:r w:rsidR="00D8170E" w:rsidRPr="002F50E4">
        <w:rPr>
          <w:rFonts w:ascii="Times" w:hAnsi="Times" w:cs="Times New Roman"/>
          <w:sz w:val="24"/>
          <w:szCs w:val="24"/>
        </w:rPr>
        <w:t xml:space="preserve"> were </w:t>
      </w:r>
      <w:r w:rsidR="001E1672" w:rsidRPr="002F50E4">
        <w:rPr>
          <w:rFonts w:ascii="Times" w:hAnsi="Times" w:cs="Times New Roman"/>
          <w:sz w:val="24"/>
          <w:szCs w:val="24"/>
        </w:rPr>
        <w:t xml:space="preserve">generally </w:t>
      </w:r>
      <w:r w:rsidR="00D8170E" w:rsidRPr="002F50E4">
        <w:rPr>
          <w:rFonts w:ascii="Times" w:hAnsi="Times" w:cs="Times New Roman"/>
          <w:sz w:val="24"/>
          <w:szCs w:val="24"/>
        </w:rPr>
        <w:t>restricted outside the session</w:t>
      </w:r>
      <w:r w:rsidR="001E1672" w:rsidRPr="002F50E4">
        <w:rPr>
          <w:rFonts w:ascii="Times" w:hAnsi="Times" w:cs="Times New Roman"/>
          <w:sz w:val="24"/>
          <w:szCs w:val="24"/>
        </w:rPr>
        <w:t>.</w:t>
      </w:r>
      <w:r w:rsidR="005627F3">
        <w:rPr>
          <w:rFonts w:ascii="Times" w:hAnsi="Times" w:cs="Times New Roman"/>
          <w:sz w:val="24"/>
          <w:szCs w:val="24"/>
        </w:rPr>
        <w:t xml:space="preserve"> </w:t>
      </w:r>
      <w:r w:rsidR="00C713EA" w:rsidRPr="002F50E4">
        <w:rPr>
          <w:rFonts w:ascii="Times" w:hAnsi="Times" w:cs="Times New Roman"/>
          <w:sz w:val="24"/>
          <w:szCs w:val="24"/>
        </w:rPr>
        <w:t>W</w:t>
      </w:r>
      <w:r w:rsidR="00F82B4E" w:rsidRPr="002F50E4">
        <w:rPr>
          <w:rFonts w:ascii="Times" w:hAnsi="Times" w:cs="Times New Roman"/>
          <w:sz w:val="24"/>
          <w:szCs w:val="24"/>
        </w:rPr>
        <w:t>hen food was freely available outside the session</w:t>
      </w:r>
      <w:r w:rsidR="00B82759" w:rsidRPr="002F50E4">
        <w:rPr>
          <w:rFonts w:ascii="Times" w:hAnsi="Times" w:cs="Times New Roman"/>
          <w:sz w:val="24"/>
          <w:szCs w:val="24"/>
        </w:rPr>
        <w:t xml:space="preserve">, </w:t>
      </w:r>
      <w:r w:rsidR="00F82B4E" w:rsidRPr="002F50E4">
        <w:rPr>
          <w:rFonts w:ascii="Times" w:hAnsi="Times" w:cs="Times New Roman"/>
          <w:sz w:val="24"/>
          <w:szCs w:val="24"/>
        </w:rPr>
        <w:t>the rats still preferred food over social contact, but substantially less so than when it was restricted</w:t>
      </w:r>
      <w:r w:rsidR="001E1672" w:rsidRPr="002F50E4">
        <w:rPr>
          <w:rFonts w:ascii="Times" w:hAnsi="Times" w:cs="Times New Roman"/>
          <w:sz w:val="24"/>
          <w:szCs w:val="24"/>
        </w:rPr>
        <w:t>, suggesting some sensitivity to the motivational context.</w:t>
      </w:r>
      <w:r w:rsidR="005627F3">
        <w:rPr>
          <w:rFonts w:ascii="Times" w:hAnsi="Times" w:cs="Times New Roman"/>
          <w:sz w:val="24"/>
          <w:szCs w:val="24"/>
        </w:rPr>
        <w:t xml:space="preserve"> </w:t>
      </w:r>
      <w:r w:rsidR="00C736A0" w:rsidRPr="002F50E4">
        <w:rPr>
          <w:rFonts w:ascii="Times" w:hAnsi="Times" w:cs="Times New Roman"/>
          <w:sz w:val="24"/>
          <w:szCs w:val="24"/>
        </w:rPr>
        <w:t xml:space="preserve">In the present experiment, </w:t>
      </w:r>
      <w:r w:rsidR="005377DB" w:rsidRPr="002F50E4">
        <w:rPr>
          <w:rFonts w:ascii="Times" w:hAnsi="Times" w:cs="Times New Roman"/>
          <w:sz w:val="24"/>
          <w:szCs w:val="24"/>
        </w:rPr>
        <w:t xml:space="preserve">we </w:t>
      </w:r>
      <w:r w:rsidR="00E57A83" w:rsidRPr="002F50E4">
        <w:rPr>
          <w:rFonts w:ascii="Times" w:hAnsi="Times" w:cs="Times New Roman"/>
          <w:sz w:val="24"/>
          <w:szCs w:val="24"/>
        </w:rPr>
        <w:t xml:space="preserve">included conditions that both restricted and did not restrict access to food </w:t>
      </w:r>
      <w:commentRangeStart w:id="50"/>
      <w:r w:rsidR="00E57A83" w:rsidRPr="002F50E4">
        <w:rPr>
          <w:rFonts w:ascii="Times" w:hAnsi="Times" w:cs="Times New Roman"/>
          <w:sz w:val="24"/>
          <w:szCs w:val="24"/>
        </w:rPr>
        <w:t xml:space="preserve">and social contact </w:t>
      </w:r>
      <w:commentRangeEnd w:id="50"/>
      <w:r w:rsidR="00C018F4">
        <w:rPr>
          <w:rStyle w:val="CommentReference"/>
          <w:rFonts w:asciiTheme="minorHAnsi" w:eastAsiaTheme="minorEastAsia" w:hAnsiTheme="minorHAnsi" w:cstheme="minorBidi"/>
          <w:lang w:val="en-US" w:eastAsia="zh-CN"/>
        </w:rPr>
        <w:commentReference w:id="50"/>
      </w:r>
      <w:r w:rsidR="00E57A83" w:rsidRPr="002F50E4">
        <w:rPr>
          <w:rFonts w:ascii="Times" w:hAnsi="Times" w:cs="Times New Roman"/>
          <w:sz w:val="24"/>
          <w:szCs w:val="24"/>
        </w:rPr>
        <w:t>outside the sessions</w:t>
      </w:r>
      <w:r w:rsidR="00BD2CED" w:rsidRPr="002F50E4">
        <w:rPr>
          <w:rFonts w:ascii="Times" w:hAnsi="Times" w:cs="Times New Roman"/>
          <w:sz w:val="24"/>
          <w:szCs w:val="24"/>
        </w:rPr>
        <w:t xml:space="preserve"> to </w:t>
      </w:r>
      <w:r w:rsidR="00D04B0A" w:rsidRPr="002F50E4">
        <w:rPr>
          <w:rFonts w:ascii="Times" w:hAnsi="Times" w:cs="Times New Roman"/>
          <w:sz w:val="24"/>
          <w:szCs w:val="24"/>
        </w:rPr>
        <w:t xml:space="preserve">assess the impact of motivational variables on the relative </w:t>
      </w:r>
      <w:r w:rsidR="00BD2CED" w:rsidRPr="002F50E4">
        <w:rPr>
          <w:rFonts w:ascii="Times" w:hAnsi="Times" w:cs="Times New Roman"/>
          <w:sz w:val="24"/>
          <w:szCs w:val="24"/>
        </w:rPr>
        <w:t>value of food and social rewards</w:t>
      </w:r>
      <w:r w:rsidR="00DB138E" w:rsidRPr="002F50E4">
        <w:rPr>
          <w:rFonts w:ascii="Times" w:hAnsi="Times" w:cs="Times New Roman"/>
          <w:sz w:val="24"/>
          <w:szCs w:val="24"/>
        </w:rPr>
        <w:t>.</w:t>
      </w:r>
      <w:r w:rsidR="005627F3">
        <w:rPr>
          <w:rFonts w:ascii="Times" w:hAnsi="Times" w:cs="Times New Roman"/>
          <w:sz w:val="24"/>
          <w:szCs w:val="24"/>
        </w:rPr>
        <w:t xml:space="preserve"> </w:t>
      </w:r>
      <w:r w:rsidR="00103F52" w:rsidRPr="002F50E4">
        <w:rPr>
          <w:rFonts w:ascii="Times" w:hAnsi="Times" w:cs="Times New Roman"/>
          <w:sz w:val="24"/>
          <w:szCs w:val="24"/>
        </w:rPr>
        <w:t xml:space="preserve">If the higher levels of food versus social responding reported by </w:t>
      </w:r>
      <w:proofErr w:type="spellStart"/>
      <w:r w:rsidR="00103F52" w:rsidRPr="002F50E4">
        <w:rPr>
          <w:rFonts w:ascii="Times" w:hAnsi="Times" w:cs="Times New Roman"/>
          <w:sz w:val="24"/>
          <w:szCs w:val="24"/>
        </w:rPr>
        <w:t>Hiura</w:t>
      </w:r>
      <w:proofErr w:type="spellEnd"/>
      <w:r w:rsidR="00103F52" w:rsidRPr="002F50E4">
        <w:rPr>
          <w:rFonts w:ascii="Times" w:hAnsi="Times" w:cs="Times New Roman"/>
          <w:sz w:val="24"/>
          <w:szCs w:val="24"/>
        </w:rPr>
        <w:t xml:space="preserve"> are due primarily to motivational variables (</w:t>
      </w:r>
      <w:r w:rsidR="002A0CBC" w:rsidRPr="002F50E4">
        <w:rPr>
          <w:rFonts w:ascii="Times" w:hAnsi="Times" w:cs="Times New Roman"/>
          <w:sz w:val="24"/>
          <w:szCs w:val="24"/>
        </w:rPr>
        <w:t xml:space="preserve">restricted </w:t>
      </w:r>
      <w:r w:rsidR="00103F52" w:rsidRPr="002F50E4">
        <w:rPr>
          <w:rFonts w:ascii="Times" w:hAnsi="Times" w:cs="Times New Roman"/>
          <w:sz w:val="24"/>
          <w:szCs w:val="24"/>
        </w:rPr>
        <w:t>post-session access to rewards), then providing free access to those rewards would be expected</w:t>
      </w:r>
      <w:r w:rsidR="00D02326" w:rsidRPr="002F50E4">
        <w:rPr>
          <w:rFonts w:ascii="Times" w:hAnsi="Times" w:cs="Times New Roman"/>
          <w:sz w:val="24"/>
          <w:szCs w:val="24"/>
        </w:rPr>
        <w:t xml:space="preserve">, through satiation, </w:t>
      </w:r>
      <w:r w:rsidR="00103F52" w:rsidRPr="002F50E4">
        <w:rPr>
          <w:rFonts w:ascii="Times" w:hAnsi="Times" w:cs="Times New Roman"/>
          <w:sz w:val="24"/>
          <w:szCs w:val="24"/>
        </w:rPr>
        <w:t xml:space="preserve">to reduce </w:t>
      </w:r>
      <w:r w:rsidR="00B4473A" w:rsidRPr="002F50E4">
        <w:rPr>
          <w:rFonts w:ascii="Times" w:hAnsi="Times" w:cs="Times New Roman"/>
          <w:sz w:val="24"/>
          <w:szCs w:val="24"/>
        </w:rPr>
        <w:t xml:space="preserve">the reward value of food, </w:t>
      </w:r>
      <w:r w:rsidR="00D02326" w:rsidRPr="002F50E4">
        <w:rPr>
          <w:rFonts w:ascii="Times" w:hAnsi="Times" w:cs="Times New Roman"/>
          <w:sz w:val="24"/>
          <w:szCs w:val="24"/>
        </w:rPr>
        <w:t>bringing</w:t>
      </w:r>
      <w:r w:rsidR="00B4473A" w:rsidRPr="002F50E4">
        <w:rPr>
          <w:rFonts w:ascii="Times" w:hAnsi="Times" w:cs="Times New Roman"/>
          <w:sz w:val="24"/>
          <w:szCs w:val="24"/>
        </w:rPr>
        <w:t xml:space="preserve"> food</w:t>
      </w:r>
      <w:r w:rsidR="00103F52" w:rsidRPr="002F50E4">
        <w:rPr>
          <w:rFonts w:ascii="Times" w:hAnsi="Times" w:cs="Times New Roman"/>
          <w:sz w:val="24"/>
          <w:szCs w:val="24"/>
        </w:rPr>
        <w:t xml:space="preserve"> preferences</w:t>
      </w:r>
      <w:r w:rsidR="00D02326" w:rsidRPr="002F50E4">
        <w:rPr>
          <w:rFonts w:ascii="Times" w:hAnsi="Times" w:cs="Times New Roman"/>
          <w:sz w:val="24"/>
          <w:szCs w:val="24"/>
        </w:rPr>
        <w:t xml:space="preserve"> more in line with social preference, </w:t>
      </w:r>
      <w:r w:rsidR="00531A7C" w:rsidRPr="002F50E4">
        <w:rPr>
          <w:rFonts w:ascii="Times" w:hAnsi="Times" w:cs="Times New Roman"/>
          <w:sz w:val="24"/>
          <w:szCs w:val="24"/>
        </w:rPr>
        <w:t xml:space="preserve">akin to findings of Ben-Ami </w:t>
      </w:r>
      <w:proofErr w:type="spellStart"/>
      <w:r w:rsidR="00531A7C" w:rsidRPr="002F50E4">
        <w:rPr>
          <w:rFonts w:ascii="Times" w:hAnsi="Times" w:cs="Times New Roman"/>
          <w:sz w:val="24"/>
          <w:szCs w:val="24"/>
        </w:rPr>
        <w:t>Bartal</w:t>
      </w:r>
      <w:proofErr w:type="spellEnd"/>
      <w:r w:rsidR="00531A7C" w:rsidRPr="002F50E4">
        <w:rPr>
          <w:rFonts w:ascii="Times" w:hAnsi="Times" w:cs="Times New Roman"/>
          <w:sz w:val="24"/>
          <w:szCs w:val="24"/>
        </w:rPr>
        <w:t xml:space="preserve"> et al. (2011). </w:t>
      </w:r>
    </w:p>
    <w:p w14:paraId="790BBD25" w14:textId="17E4617A" w:rsidR="003A4BD8" w:rsidRPr="002F50E4" w:rsidRDefault="002968F1" w:rsidP="00F10687">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We also sought a more detailed characterization of </w:t>
      </w:r>
      <w:proofErr w:type="spellStart"/>
      <w:r w:rsidR="00F64F95" w:rsidRPr="002F50E4">
        <w:rPr>
          <w:rFonts w:ascii="Times" w:hAnsi="Times" w:cs="Times New Roman"/>
          <w:sz w:val="24"/>
          <w:szCs w:val="24"/>
        </w:rPr>
        <w:t>altrusitic</w:t>
      </w:r>
      <w:proofErr w:type="spellEnd"/>
      <w:r w:rsidR="00F64F95" w:rsidRPr="002F50E4">
        <w:rPr>
          <w:rFonts w:ascii="Times" w:hAnsi="Times" w:cs="Times New Roman"/>
          <w:sz w:val="24"/>
          <w:szCs w:val="24"/>
        </w:rPr>
        <w:t xml:space="preserve"> </w:t>
      </w:r>
      <w:r w:rsidR="00291AE4" w:rsidRPr="002F50E4">
        <w:rPr>
          <w:rFonts w:ascii="Times" w:hAnsi="Times" w:cs="Times New Roman"/>
          <w:sz w:val="24"/>
          <w:szCs w:val="24"/>
        </w:rPr>
        <w:t xml:space="preserve">food </w:t>
      </w:r>
      <w:r w:rsidR="00F64F95" w:rsidRPr="002F50E4">
        <w:rPr>
          <w:rFonts w:ascii="Times" w:hAnsi="Times" w:cs="Times New Roman"/>
          <w:sz w:val="24"/>
          <w:szCs w:val="24"/>
        </w:rPr>
        <w:t>sharing</w:t>
      </w:r>
      <w:r w:rsidR="005A7765" w:rsidRPr="002F50E4">
        <w:rPr>
          <w:rFonts w:ascii="Times" w:hAnsi="Times" w:cs="Times New Roman"/>
          <w:sz w:val="24"/>
          <w:szCs w:val="24"/>
        </w:rPr>
        <w:t xml:space="preserve">, the second important claim put forth by Ben-Ami </w:t>
      </w:r>
      <w:proofErr w:type="spellStart"/>
      <w:r w:rsidR="005A7765" w:rsidRPr="002F50E4">
        <w:rPr>
          <w:rFonts w:ascii="Times" w:hAnsi="Times" w:cs="Times New Roman"/>
          <w:sz w:val="24"/>
          <w:szCs w:val="24"/>
        </w:rPr>
        <w:t>Bartal</w:t>
      </w:r>
      <w:proofErr w:type="spellEnd"/>
      <w:r w:rsidR="005A7765" w:rsidRPr="002F50E4">
        <w:rPr>
          <w:rFonts w:ascii="Times" w:hAnsi="Times" w:cs="Times New Roman"/>
          <w:sz w:val="24"/>
          <w:szCs w:val="24"/>
        </w:rPr>
        <w:t xml:space="preserve"> et al. (2011).</w:t>
      </w:r>
      <w:r w:rsidR="005627F3">
        <w:rPr>
          <w:rFonts w:ascii="Times" w:hAnsi="Times" w:cs="Times New Roman"/>
          <w:sz w:val="24"/>
          <w:szCs w:val="24"/>
        </w:rPr>
        <w:t xml:space="preserve"> </w:t>
      </w:r>
      <w:r w:rsidR="005A7765" w:rsidRPr="002F50E4">
        <w:rPr>
          <w:rFonts w:ascii="Times" w:hAnsi="Times" w:cs="Times New Roman"/>
          <w:sz w:val="24"/>
          <w:szCs w:val="24"/>
        </w:rPr>
        <w:t>In</w:t>
      </w:r>
      <w:r w:rsidR="007E6104" w:rsidRPr="002F50E4">
        <w:rPr>
          <w:rFonts w:ascii="Times" w:hAnsi="Times" w:cs="Times New Roman"/>
          <w:sz w:val="24"/>
          <w:szCs w:val="24"/>
        </w:rPr>
        <w:t xml:space="preserve"> their study, </w:t>
      </w:r>
      <w:r w:rsidR="00F64F95" w:rsidRPr="002F50E4">
        <w:rPr>
          <w:rFonts w:ascii="Times" w:hAnsi="Times" w:cs="Times New Roman"/>
          <w:sz w:val="24"/>
          <w:szCs w:val="24"/>
        </w:rPr>
        <w:t>sharing was defined</w:t>
      </w:r>
      <w:r w:rsidR="007E6104" w:rsidRPr="002F50E4">
        <w:rPr>
          <w:rFonts w:ascii="Times" w:hAnsi="Times" w:cs="Times New Roman"/>
          <w:sz w:val="24"/>
          <w:szCs w:val="24"/>
        </w:rPr>
        <w:t xml:space="preserve"> </w:t>
      </w:r>
      <w:r w:rsidR="00F64F95" w:rsidRPr="002F50E4">
        <w:rPr>
          <w:rFonts w:ascii="Times" w:hAnsi="Times" w:cs="Times New Roman"/>
          <w:sz w:val="24"/>
          <w:szCs w:val="24"/>
        </w:rPr>
        <w:t>in terms of</w:t>
      </w:r>
      <w:r w:rsidR="007E6104" w:rsidRPr="002F50E4">
        <w:rPr>
          <w:rFonts w:ascii="Times" w:hAnsi="Times" w:cs="Times New Roman"/>
          <w:sz w:val="24"/>
          <w:szCs w:val="24"/>
        </w:rPr>
        <w:t xml:space="preserve"> difference</w:t>
      </w:r>
      <w:r w:rsidR="002770ED" w:rsidRPr="002F50E4">
        <w:rPr>
          <w:rFonts w:ascii="Times" w:hAnsi="Times" w:cs="Times New Roman"/>
          <w:sz w:val="24"/>
          <w:szCs w:val="24"/>
        </w:rPr>
        <w:t>s</w:t>
      </w:r>
      <w:r w:rsidR="007E6104" w:rsidRPr="002F50E4">
        <w:rPr>
          <w:rFonts w:ascii="Times" w:hAnsi="Times" w:cs="Times New Roman"/>
          <w:sz w:val="24"/>
          <w:szCs w:val="24"/>
        </w:rPr>
        <w:t xml:space="preserve"> in food consumed when a rat was available for release and when no rat was available (empty tube)</w:t>
      </w:r>
      <w:r w:rsidR="002C6966" w:rsidRPr="002F50E4">
        <w:rPr>
          <w:rFonts w:ascii="Times" w:hAnsi="Times" w:cs="Times New Roman"/>
          <w:sz w:val="24"/>
          <w:szCs w:val="24"/>
        </w:rPr>
        <w:t xml:space="preserve">, </w:t>
      </w:r>
      <w:r w:rsidR="002770ED" w:rsidRPr="002F50E4">
        <w:rPr>
          <w:rFonts w:ascii="Times" w:hAnsi="Times" w:cs="Times New Roman"/>
          <w:sz w:val="24"/>
          <w:szCs w:val="24"/>
        </w:rPr>
        <w:t>d</w:t>
      </w:r>
      <w:r w:rsidR="007E6104" w:rsidRPr="002F50E4">
        <w:rPr>
          <w:rFonts w:ascii="Times" w:hAnsi="Times" w:cs="Times New Roman"/>
          <w:sz w:val="24"/>
          <w:szCs w:val="24"/>
        </w:rPr>
        <w:t xml:space="preserve">ifferences thought to reflect </w:t>
      </w:r>
      <w:r w:rsidR="002C6966" w:rsidRPr="002F50E4">
        <w:rPr>
          <w:rFonts w:ascii="Times" w:hAnsi="Times" w:cs="Times New Roman"/>
          <w:sz w:val="24"/>
          <w:szCs w:val="24"/>
        </w:rPr>
        <w:t xml:space="preserve">the amount of </w:t>
      </w:r>
      <w:r w:rsidR="007E6104" w:rsidRPr="002F50E4">
        <w:rPr>
          <w:rFonts w:ascii="Times" w:hAnsi="Times" w:cs="Times New Roman"/>
          <w:sz w:val="24"/>
          <w:szCs w:val="24"/>
        </w:rPr>
        <w:t xml:space="preserve">food </w:t>
      </w:r>
      <w:r w:rsidR="002C6966" w:rsidRPr="002F50E4">
        <w:rPr>
          <w:rFonts w:ascii="Times" w:hAnsi="Times" w:cs="Times New Roman"/>
          <w:sz w:val="24"/>
          <w:szCs w:val="24"/>
        </w:rPr>
        <w:t xml:space="preserve">that is </w:t>
      </w:r>
      <w:r w:rsidR="00F64F95" w:rsidRPr="002F50E4">
        <w:rPr>
          <w:rFonts w:ascii="Times" w:hAnsi="Times" w:cs="Times New Roman"/>
          <w:sz w:val="24"/>
          <w:szCs w:val="24"/>
        </w:rPr>
        <w:t xml:space="preserve">consumed (hence, </w:t>
      </w:r>
      <w:r w:rsidR="007E6104" w:rsidRPr="002F50E4">
        <w:rPr>
          <w:rFonts w:ascii="Times" w:hAnsi="Times" w:cs="Times New Roman"/>
          <w:sz w:val="24"/>
          <w:szCs w:val="24"/>
        </w:rPr>
        <w:t>shared</w:t>
      </w:r>
      <w:r w:rsidR="00F64F95" w:rsidRPr="002F50E4">
        <w:rPr>
          <w:rFonts w:ascii="Times" w:hAnsi="Times" w:cs="Times New Roman"/>
          <w:sz w:val="24"/>
          <w:szCs w:val="24"/>
        </w:rPr>
        <w:t xml:space="preserve">) </w:t>
      </w:r>
      <w:r w:rsidR="007E6104" w:rsidRPr="002F50E4">
        <w:rPr>
          <w:rFonts w:ascii="Times" w:hAnsi="Times" w:cs="Times New Roman"/>
          <w:sz w:val="24"/>
          <w:szCs w:val="24"/>
        </w:rPr>
        <w:t>with the other rat</w:t>
      </w:r>
      <w:r w:rsidR="002C6966" w:rsidRPr="002F50E4">
        <w:rPr>
          <w:rFonts w:ascii="Times" w:hAnsi="Times" w:cs="Times New Roman"/>
          <w:sz w:val="24"/>
          <w:szCs w:val="24"/>
        </w:rPr>
        <w:t>.</w:t>
      </w:r>
      <w:r w:rsidR="005627F3">
        <w:rPr>
          <w:rFonts w:ascii="Times" w:hAnsi="Times" w:cs="Times New Roman"/>
          <w:sz w:val="24"/>
          <w:szCs w:val="24"/>
        </w:rPr>
        <w:t xml:space="preserve"> </w:t>
      </w:r>
      <w:r w:rsidR="00D65480" w:rsidRPr="002F50E4">
        <w:rPr>
          <w:rFonts w:ascii="Times" w:hAnsi="Times" w:cs="Times New Roman"/>
          <w:sz w:val="24"/>
          <w:szCs w:val="24"/>
        </w:rPr>
        <w:t xml:space="preserve">While this </w:t>
      </w:r>
      <w:r w:rsidR="00844575" w:rsidRPr="002F50E4">
        <w:rPr>
          <w:rFonts w:ascii="Times" w:hAnsi="Times" w:cs="Times New Roman"/>
          <w:sz w:val="24"/>
          <w:szCs w:val="24"/>
        </w:rPr>
        <w:t xml:space="preserve">provides </w:t>
      </w:r>
      <w:r w:rsidR="00D65480" w:rsidRPr="002F50E4">
        <w:rPr>
          <w:rFonts w:ascii="Times" w:hAnsi="Times" w:cs="Times New Roman"/>
          <w:sz w:val="24"/>
          <w:szCs w:val="24"/>
        </w:rPr>
        <w:t>a</w:t>
      </w:r>
      <w:r w:rsidR="00844575" w:rsidRPr="002F50E4">
        <w:rPr>
          <w:rFonts w:ascii="Times" w:hAnsi="Times" w:cs="Times New Roman"/>
          <w:sz w:val="24"/>
          <w:szCs w:val="24"/>
        </w:rPr>
        <w:t xml:space="preserve"> tangible measure of some important </w:t>
      </w:r>
      <w:r w:rsidR="00844575" w:rsidRPr="002F50E4">
        <w:rPr>
          <w:rFonts w:ascii="Times" w:hAnsi="Times" w:cs="Times New Roman"/>
          <w:i/>
          <w:sz w:val="24"/>
          <w:szCs w:val="24"/>
        </w:rPr>
        <w:t>outcomes</w:t>
      </w:r>
      <w:r w:rsidR="00844575" w:rsidRPr="002F50E4">
        <w:rPr>
          <w:rFonts w:ascii="Times" w:hAnsi="Times" w:cs="Times New Roman"/>
          <w:sz w:val="24"/>
          <w:szCs w:val="24"/>
        </w:rPr>
        <w:t xml:space="preserve"> of sharing, it has little to say about the </w:t>
      </w:r>
      <w:r w:rsidR="005F6B5B" w:rsidRPr="002F50E4">
        <w:rPr>
          <w:rFonts w:ascii="Times" w:hAnsi="Times" w:cs="Times New Roman"/>
          <w:sz w:val="24"/>
          <w:szCs w:val="24"/>
        </w:rPr>
        <w:t xml:space="preserve">functional characteristics of </w:t>
      </w:r>
      <w:r w:rsidR="00844575" w:rsidRPr="002F50E4">
        <w:rPr>
          <w:rFonts w:ascii="Times" w:hAnsi="Times" w:cs="Times New Roman"/>
          <w:sz w:val="24"/>
          <w:szCs w:val="24"/>
        </w:rPr>
        <w:t xml:space="preserve">the </w:t>
      </w:r>
      <w:r w:rsidR="007E6104" w:rsidRPr="002F50E4">
        <w:rPr>
          <w:rFonts w:ascii="Times" w:hAnsi="Times" w:cs="Times New Roman"/>
          <w:sz w:val="24"/>
          <w:szCs w:val="24"/>
        </w:rPr>
        <w:t>sharing behavior</w:t>
      </w:r>
      <w:r w:rsidR="00834FC7" w:rsidRPr="002F50E4">
        <w:rPr>
          <w:rFonts w:ascii="Times" w:hAnsi="Times" w:cs="Times New Roman"/>
          <w:sz w:val="24"/>
          <w:szCs w:val="24"/>
        </w:rPr>
        <w:t xml:space="preserve"> itself</w:t>
      </w:r>
      <w:r w:rsidR="00844575" w:rsidRPr="002F50E4">
        <w:rPr>
          <w:rFonts w:ascii="Times" w:hAnsi="Times" w:cs="Times New Roman"/>
          <w:sz w:val="24"/>
          <w:szCs w:val="24"/>
        </w:rPr>
        <w:t>, or the conditions under which it occurs.</w:t>
      </w:r>
      <w:r w:rsidR="005627F3">
        <w:rPr>
          <w:rFonts w:ascii="Times" w:hAnsi="Times" w:cs="Times New Roman"/>
          <w:sz w:val="24"/>
          <w:szCs w:val="24"/>
        </w:rPr>
        <w:t xml:space="preserve"> </w:t>
      </w:r>
      <w:r w:rsidR="005F6B5B" w:rsidRPr="002F50E4">
        <w:rPr>
          <w:rFonts w:ascii="Times" w:hAnsi="Times" w:cs="Times New Roman"/>
          <w:sz w:val="24"/>
          <w:szCs w:val="24"/>
        </w:rPr>
        <w:t xml:space="preserve">In the present experiment, </w:t>
      </w:r>
      <w:r w:rsidR="00D02326" w:rsidRPr="002F50E4">
        <w:rPr>
          <w:rFonts w:ascii="Times" w:hAnsi="Times" w:cs="Times New Roman"/>
          <w:sz w:val="24"/>
          <w:szCs w:val="24"/>
        </w:rPr>
        <w:t xml:space="preserve">we </w:t>
      </w:r>
      <w:r w:rsidR="002C6966" w:rsidRPr="002F50E4">
        <w:rPr>
          <w:rFonts w:ascii="Times" w:hAnsi="Times" w:cs="Times New Roman"/>
          <w:sz w:val="24"/>
          <w:szCs w:val="24"/>
        </w:rPr>
        <w:t xml:space="preserve">adopted a functional definition of </w:t>
      </w:r>
      <w:r w:rsidR="002C6966" w:rsidRPr="002F50E4">
        <w:rPr>
          <w:rFonts w:ascii="Times" w:hAnsi="Times" w:cs="Times New Roman"/>
          <w:i/>
          <w:sz w:val="24"/>
          <w:szCs w:val="24"/>
        </w:rPr>
        <w:t>altruistic food sharing</w:t>
      </w:r>
      <w:r w:rsidR="002C6966" w:rsidRPr="002F50E4">
        <w:rPr>
          <w:rFonts w:ascii="Times" w:hAnsi="Times" w:cs="Times New Roman"/>
          <w:sz w:val="24"/>
          <w:szCs w:val="24"/>
        </w:rPr>
        <w:t xml:space="preserve">, </w:t>
      </w:r>
      <w:r w:rsidR="00C91D46" w:rsidRPr="002F50E4">
        <w:rPr>
          <w:rFonts w:ascii="Times" w:hAnsi="Times" w:cs="Times New Roman"/>
          <w:sz w:val="24"/>
          <w:szCs w:val="24"/>
        </w:rPr>
        <w:t>focus</w:t>
      </w:r>
      <w:r w:rsidR="002C6966" w:rsidRPr="002F50E4">
        <w:rPr>
          <w:rFonts w:ascii="Times" w:hAnsi="Times" w:cs="Times New Roman"/>
          <w:sz w:val="24"/>
          <w:szCs w:val="24"/>
        </w:rPr>
        <w:t xml:space="preserve">ing </w:t>
      </w:r>
      <w:r w:rsidR="00C91D46" w:rsidRPr="002F50E4">
        <w:rPr>
          <w:rFonts w:ascii="Times" w:hAnsi="Times" w:cs="Times New Roman"/>
          <w:sz w:val="24"/>
          <w:szCs w:val="24"/>
        </w:rPr>
        <w:t xml:space="preserve">on a </w:t>
      </w:r>
      <w:r w:rsidR="00844575" w:rsidRPr="002F50E4">
        <w:rPr>
          <w:rFonts w:ascii="Times" w:hAnsi="Times" w:cs="Times New Roman"/>
          <w:sz w:val="24"/>
          <w:szCs w:val="24"/>
        </w:rPr>
        <w:t xml:space="preserve">coordinated </w:t>
      </w:r>
      <w:r w:rsidR="00C91D46" w:rsidRPr="002F50E4">
        <w:rPr>
          <w:rFonts w:ascii="Times" w:hAnsi="Times" w:cs="Times New Roman"/>
          <w:sz w:val="24"/>
          <w:szCs w:val="24"/>
        </w:rPr>
        <w:t xml:space="preserve">sequence of </w:t>
      </w:r>
      <w:r w:rsidR="004C1C06" w:rsidRPr="002F50E4">
        <w:rPr>
          <w:rFonts w:ascii="Times" w:hAnsi="Times" w:cs="Times New Roman"/>
          <w:sz w:val="24"/>
          <w:szCs w:val="24"/>
        </w:rPr>
        <w:t>behavior</w:t>
      </w:r>
      <w:r w:rsidR="00C91D46" w:rsidRPr="002F50E4">
        <w:rPr>
          <w:rFonts w:ascii="Times" w:hAnsi="Times" w:cs="Times New Roman"/>
          <w:sz w:val="24"/>
          <w:szCs w:val="24"/>
        </w:rPr>
        <w:t>:</w:t>
      </w:r>
      <w:r w:rsidR="004C1C06" w:rsidRPr="002F50E4">
        <w:rPr>
          <w:rFonts w:ascii="Times" w:hAnsi="Times" w:cs="Times New Roman"/>
          <w:sz w:val="24"/>
          <w:szCs w:val="24"/>
        </w:rPr>
        <w:t xml:space="preserve"> </w:t>
      </w:r>
      <w:r w:rsidR="004C1C06" w:rsidRPr="002F50E4">
        <w:rPr>
          <w:rFonts w:ascii="Times" w:hAnsi="Times" w:cs="Times New Roman"/>
          <w:sz w:val="24"/>
          <w:szCs w:val="24"/>
        </w:rPr>
        <w:lastRenderedPageBreak/>
        <w:t>(a) food production, followed by (b) social release, given that (c) food was still remaining, permitting (d) the formerly restrained rat access to food.</w:t>
      </w:r>
      <w:r w:rsidR="005627F3">
        <w:rPr>
          <w:rFonts w:ascii="Times" w:hAnsi="Times" w:cs="Times New Roman"/>
          <w:sz w:val="24"/>
          <w:szCs w:val="24"/>
        </w:rPr>
        <w:t xml:space="preserve"> </w:t>
      </w:r>
      <w:r w:rsidR="00310A00" w:rsidRPr="002F50E4">
        <w:rPr>
          <w:rFonts w:ascii="Times" w:hAnsi="Times" w:cs="Times New Roman"/>
          <w:sz w:val="24"/>
          <w:szCs w:val="24"/>
        </w:rPr>
        <w:t>M</w:t>
      </w:r>
      <w:r w:rsidR="00203256" w:rsidRPr="002F50E4">
        <w:rPr>
          <w:rFonts w:ascii="Times" w:hAnsi="Times" w:cs="Times New Roman"/>
          <w:sz w:val="24"/>
          <w:szCs w:val="24"/>
        </w:rPr>
        <w:t xml:space="preserve">easuring </w:t>
      </w:r>
      <w:r w:rsidR="00310A00" w:rsidRPr="002F50E4">
        <w:rPr>
          <w:rFonts w:ascii="Times" w:hAnsi="Times" w:cs="Times New Roman"/>
          <w:sz w:val="24"/>
          <w:szCs w:val="24"/>
        </w:rPr>
        <w:t xml:space="preserve">such episodes of food </w:t>
      </w:r>
      <w:r w:rsidR="00203256" w:rsidRPr="002F50E4">
        <w:rPr>
          <w:rFonts w:ascii="Times" w:hAnsi="Times" w:cs="Times New Roman"/>
          <w:sz w:val="24"/>
          <w:szCs w:val="24"/>
        </w:rPr>
        <w:t xml:space="preserve">sharing alongside preference </w:t>
      </w:r>
      <w:r w:rsidR="00310A00" w:rsidRPr="002F50E4">
        <w:rPr>
          <w:rFonts w:ascii="Times" w:hAnsi="Times" w:cs="Times New Roman"/>
          <w:sz w:val="24"/>
          <w:szCs w:val="24"/>
        </w:rPr>
        <w:t>for food and social release will provide important information on how these behavior patterns are related to each other</w:t>
      </w:r>
      <w:r w:rsidR="00834FC7" w:rsidRPr="002F50E4">
        <w:rPr>
          <w:rFonts w:ascii="Times" w:hAnsi="Times" w:cs="Times New Roman"/>
          <w:sz w:val="24"/>
          <w:szCs w:val="24"/>
        </w:rPr>
        <w:t xml:space="preserve"> </w:t>
      </w:r>
      <w:r w:rsidR="009E7700" w:rsidRPr="002F50E4">
        <w:rPr>
          <w:rFonts w:ascii="Times" w:hAnsi="Times" w:cs="Times New Roman"/>
          <w:sz w:val="24"/>
          <w:szCs w:val="24"/>
        </w:rPr>
        <w:t>as well as</w:t>
      </w:r>
      <w:r w:rsidR="00834FC7" w:rsidRPr="002F50E4">
        <w:rPr>
          <w:rFonts w:ascii="Times" w:hAnsi="Times" w:cs="Times New Roman"/>
          <w:sz w:val="24"/>
          <w:szCs w:val="24"/>
        </w:rPr>
        <w:t xml:space="preserve"> to the experimental conditions. </w:t>
      </w:r>
    </w:p>
    <w:p w14:paraId="2DB9CB83" w14:textId="466C6A2C" w:rsidR="004A7672" w:rsidRDefault="003A4BD8" w:rsidP="00F10687">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In addition, to ensure that the choices were well informed by their outcomes, we gave rats repeated choices each session, rather than </w:t>
      </w:r>
      <w:del w:id="51" w:author="Greg Jensen" w:date="2020-07-10T03:27:00Z">
        <w:r w:rsidRPr="002F50E4" w:rsidDel="00E3613B">
          <w:rPr>
            <w:rFonts w:ascii="Times" w:hAnsi="Times" w:cs="Times New Roman"/>
            <w:sz w:val="24"/>
            <w:szCs w:val="24"/>
          </w:rPr>
          <w:delText xml:space="preserve">just </w:delText>
        </w:r>
      </w:del>
      <w:ins w:id="52" w:author="Greg Jensen" w:date="2020-07-10T03:27:00Z">
        <w:r w:rsidR="00E3613B">
          <w:rPr>
            <w:rFonts w:ascii="Times" w:hAnsi="Times" w:cs="Times New Roman"/>
            <w:sz w:val="24"/>
            <w:szCs w:val="24"/>
          </w:rPr>
          <w:t>the single choice</w:t>
        </w:r>
      </w:ins>
      <w:del w:id="53" w:author="Greg Jensen" w:date="2020-07-10T03:27:00Z">
        <w:r w:rsidRPr="002F50E4" w:rsidDel="00E3613B">
          <w:rPr>
            <w:rFonts w:ascii="Times" w:hAnsi="Times" w:cs="Times New Roman"/>
            <w:sz w:val="24"/>
            <w:szCs w:val="24"/>
          </w:rPr>
          <w:delText>once</w:delText>
        </w:r>
      </w:del>
      <w:r w:rsidRPr="002F50E4">
        <w:rPr>
          <w:rFonts w:ascii="Times" w:hAnsi="Times" w:cs="Times New Roman"/>
          <w:sz w:val="24"/>
          <w:szCs w:val="24"/>
        </w:rPr>
        <w:t xml:space="preserve"> per session</w:t>
      </w:r>
      <w:del w:id="54" w:author="Greg Jensen" w:date="2020-07-10T03:27:00Z">
        <w:r w:rsidRPr="002F50E4" w:rsidDel="00E3613B">
          <w:rPr>
            <w:rFonts w:ascii="Times" w:hAnsi="Times" w:cs="Times New Roman"/>
            <w:sz w:val="24"/>
            <w:szCs w:val="24"/>
          </w:rPr>
          <w:delText>, as in the</w:delText>
        </w:r>
      </w:del>
      <w:ins w:id="55" w:author="Greg Jensen" w:date="2020-07-10T03:27:00Z">
        <w:r w:rsidR="00E3613B">
          <w:rPr>
            <w:rFonts w:ascii="Times" w:hAnsi="Times" w:cs="Times New Roman"/>
            <w:sz w:val="24"/>
            <w:szCs w:val="24"/>
          </w:rPr>
          <w:t xml:space="preserve"> used by</w:t>
        </w:r>
      </w:ins>
      <w:r w:rsidRPr="002F50E4">
        <w:rPr>
          <w:rFonts w:ascii="Times" w:hAnsi="Times" w:cs="Times New Roman"/>
          <w:sz w:val="24"/>
          <w:szCs w:val="24"/>
        </w:rPr>
        <w:t xml:space="preserve"> Ben-Ami </w:t>
      </w:r>
      <w:proofErr w:type="spellStart"/>
      <w:r w:rsidRPr="002F50E4">
        <w:rPr>
          <w:rFonts w:ascii="Times" w:hAnsi="Times" w:cs="Times New Roman"/>
          <w:sz w:val="24"/>
          <w:szCs w:val="24"/>
        </w:rPr>
        <w:t>Bartal</w:t>
      </w:r>
      <w:proofErr w:type="spellEnd"/>
      <w:r w:rsidRPr="002F50E4">
        <w:rPr>
          <w:rFonts w:ascii="Times" w:hAnsi="Times" w:cs="Times New Roman"/>
          <w:sz w:val="24"/>
          <w:szCs w:val="24"/>
        </w:rPr>
        <w:t xml:space="preserve"> </w:t>
      </w:r>
      <w:del w:id="56" w:author="Greg Jensen" w:date="2020-07-10T03:27:00Z">
        <w:r w:rsidRPr="002F50E4" w:rsidDel="00E3613B">
          <w:rPr>
            <w:rFonts w:ascii="Times" w:hAnsi="Times" w:cs="Times New Roman"/>
            <w:sz w:val="24"/>
            <w:szCs w:val="24"/>
          </w:rPr>
          <w:delText>et al.</w:delText>
        </w:r>
      </w:del>
      <w:ins w:id="57" w:author="Greg Jensen" w:date="2020-07-10T03:27:00Z">
        <w:r w:rsidR="00E3613B">
          <w:rPr>
            <w:rFonts w:ascii="Times" w:hAnsi="Times" w:cs="Times New Roman"/>
            <w:sz w:val="24"/>
            <w:szCs w:val="24"/>
          </w:rPr>
          <w:t>and colleagues</w:t>
        </w:r>
      </w:ins>
      <w:r w:rsidRPr="002F50E4">
        <w:rPr>
          <w:rFonts w:ascii="Times" w:hAnsi="Times" w:cs="Times New Roman"/>
          <w:sz w:val="24"/>
          <w:szCs w:val="24"/>
        </w:rPr>
        <w:t xml:space="preserve"> (2011)</w:t>
      </w:r>
      <w:del w:id="58" w:author="Greg Jensen" w:date="2020-07-10T03:27:00Z">
        <w:r w:rsidRPr="002F50E4" w:rsidDel="00E3613B">
          <w:rPr>
            <w:rFonts w:ascii="Times" w:hAnsi="Times" w:cs="Times New Roman"/>
            <w:sz w:val="24"/>
            <w:szCs w:val="24"/>
          </w:rPr>
          <w:delText xml:space="preserve"> experiment</w:delText>
        </w:r>
      </w:del>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In single-choice procedures, the duration of social contact depends on when in the session the door opening occurs.</w:t>
      </w:r>
      <w:r w:rsidR="005627F3">
        <w:rPr>
          <w:rFonts w:ascii="Times" w:hAnsi="Times" w:cs="Times New Roman"/>
          <w:sz w:val="24"/>
          <w:szCs w:val="24"/>
        </w:rPr>
        <w:t xml:space="preserve"> </w:t>
      </w:r>
      <w:r w:rsidRPr="002F50E4">
        <w:rPr>
          <w:rFonts w:ascii="Times" w:hAnsi="Times" w:cs="Times New Roman"/>
          <w:sz w:val="24"/>
          <w:szCs w:val="24"/>
        </w:rPr>
        <w:t>If the duration of social contact contributes to reward value, as some research suggests (</w:t>
      </w:r>
      <w:commentRangeStart w:id="59"/>
      <w:proofErr w:type="spellStart"/>
      <w:r w:rsidRPr="002F50E4">
        <w:rPr>
          <w:rFonts w:ascii="Times" w:hAnsi="Times" w:cs="Times New Roman"/>
          <w:sz w:val="24"/>
          <w:szCs w:val="24"/>
        </w:rPr>
        <w:t>Vanderhooft</w:t>
      </w:r>
      <w:proofErr w:type="spellEnd"/>
      <w:r w:rsidRPr="002F50E4">
        <w:rPr>
          <w:rFonts w:ascii="Times" w:hAnsi="Times" w:cs="Times New Roman"/>
          <w:sz w:val="24"/>
          <w:szCs w:val="24"/>
        </w:rPr>
        <w:t xml:space="preserve"> et al., in press</w:t>
      </w:r>
      <w:commentRangeEnd w:id="59"/>
      <w:r w:rsidR="00E3613B">
        <w:rPr>
          <w:rStyle w:val="CommentReference"/>
          <w:rFonts w:asciiTheme="minorHAnsi" w:eastAsiaTheme="minorEastAsia" w:hAnsiTheme="minorHAnsi" w:cstheme="minorBidi"/>
          <w:lang w:val="en-US" w:eastAsia="zh-CN"/>
        </w:rPr>
        <w:commentReference w:id="59"/>
      </w:r>
      <w:r w:rsidRPr="002F50E4">
        <w:rPr>
          <w:rFonts w:ascii="Times" w:hAnsi="Times" w:cs="Times New Roman"/>
          <w:sz w:val="24"/>
          <w:szCs w:val="24"/>
        </w:rPr>
        <w:t>), then the value of social release in these single-choice procedures may fluctuate across sessions; and this may, in turn, affect sharing opportunities.</w:t>
      </w:r>
      <w:r w:rsidR="005627F3">
        <w:rPr>
          <w:rFonts w:ascii="Times" w:hAnsi="Times" w:cs="Times New Roman"/>
          <w:sz w:val="24"/>
          <w:szCs w:val="24"/>
        </w:rPr>
        <w:t xml:space="preserve"> </w:t>
      </w:r>
      <w:r w:rsidRPr="002F50E4">
        <w:rPr>
          <w:rFonts w:ascii="Times" w:hAnsi="Times" w:cs="Times New Roman"/>
          <w:sz w:val="24"/>
          <w:szCs w:val="24"/>
        </w:rPr>
        <w:t>We sought to hold constant the value of social contact, both within and across sessions, and therefore used a consistent (30 s) duration of social contact throughout the present experiment.</w:t>
      </w:r>
      <w:r w:rsidR="005627F3">
        <w:rPr>
          <w:rFonts w:ascii="Times" w:hAnsi="Times" w:cs="Times New Roman"/>
          <w:sz w:val="24"/>
          <w:szCs w:val="24"/>
        </w:rPr>
        <w:t xml:space="preserve"> </w:t>
      </w:r>
      <w:r w:rsidRPr="002F50E4">
        <w:rPr>
          <w:rFonts w:ascii="Times" w:hAnsi="Times" w:cs="Times New Roman"/>
          <w:sz w:val="24"/>
          <w:szCs w:val="24"/>
        </w:rPr>
        <w:t xml:space="preserve">Against this background of </w:t>
      </w:r>
      <w:r w:rsidR="00440081" w:rsidRPr="002F50E4">
        <w:rPr>
          <w:rFonts w:ascii="Times" w:hAnsi="Times" w:cs="Times New Roman"/>
          <w:sz w:val="24"/>
          <w:szCs w:val="24"/>
        </w:rPr>
        <w:t xml:space="preserve">constant value of social reward, we manipulated food quantity (pellets per response) and motivational context (restricted versus unrestricted food access) on a within-subject basis, including some conditions closely resembling the original Ben-Ami </w:t>
      </w:r>
      <w:proofErr w:type="spellStart"/>
      <w:r w:rsidR="00440081" w:rsidRPr="002F50E4">
        <w:rPr>
          <w:rFonts w:ascii="Times" w:hAnsi="Times" w:cs="Times New Roman"/>
          <w:sz w:val="24"/>
          <w:szCs w:val="24"/>
        </w:rPr>
        <w:t>Bartal</w:t>
      </w:r>
      <w:proofErr w:type="spellEnd"/>
      <w:r w:rsidR="00440081" w:rsidRPr="002F50E4">
        <w:rPr>
          <w:rFonts w:ascii="Times" w:hAnsi="Times" w:cs="Times New Roman"/>
          <w:sz w:val="24"/>
          <w:szCs w:val="24"/>
        </w:rPr>
        <w:t xml:space="preserve"> et al. procedure</w:t>
      </w:r>
      <w:r w:rsidR="009E63F6" w:rsidRPr="002F50E4">
        <w:rPr>
          <w:rFonts w:ascii="Times" w:hAnsi="Times" w:cs="Times New Roman"/>
          <w:sz w:val="24"/>
          <w:szCs w:val="24"/>
        </w:rPr>
        <w:t>.</w:t>
      </w:r>
      <w:r w:rsidR="005627F3">
        <w:rPr>
          <w:rFonts w:ascii="Times" w:hAnsi="Times" w:cs="Times New Roman"/>
          <w:sz w:val="24"/>
          <w:szCs w:val="24"/>
        </w:rPr>
        <w:t xml:space="preserve"> </w:t>
      </w:r>
      <w:r w:rsidR="0045395C" w:rsidRPr="002F50E4">
        <w:rPr>
          <w:rFonts w:ascii="Times" w:hAnsi="Times" w:cs="Times New Roman"/>
          <w:sz w:val="24"/>
          <w:szCs w:val="24"/>
        </w:rPr>
        <w:t xml:space="preserve">Collectively, the methods permit a rigorous evaluation of Ben-Ami </w:t>
      </w:r>
      <w:proofErr w:type="spellStart"/>
      <w:r w:rsidR="0045395C" w:rsidRPr="002F50E4">
        <w:rPr>
          <w:rFonts w:ascii="Times" w:hAnsi="Times" w:cs="Times New Roman"/>
          <w:sz w:val="24"/>
          <w:szCs w:val="24"/>
        </w:rPr>
        <w:t>Bartal’s</w:t>
      </w:r>
      <w:proofErr w:type="spellEnd"/>
      <w:r w:rsidR="0045395C" w:rsidRPr="002F50E4">
        <w:rPr>
          <w:rFonts w:ascii="Times" w:hAnsi="Times" w:cs="Times New Roman"/>
          <w:sz w:val="24"/>
          <w:szCs w:val="24"/>
        </w:rPr>
        <w:t xml:space="preserve"> two main conclusions bearing on their claim of altruistic food sharing, namely, that (1) reward value of food and social release are equal, and (2) a rat will share food with another rat, even at the expense of food for itself</w:t>
      </w:r>
      <w:r w:rsidR="007C781A" w:rsidRPr="002F50E4">
        <w:rPr>
          <w:rFonts w:ascii="Times" w:hAnsi="Times" w:cs="Times New Roman"/>
          <w:sz w:val="24"/>
          <w:szCs w:val="24"/>
        </w:rPr>
        <w:t>.</w:t>
      </w:r>
      <w:r w:rsidR="005627F3">
        <w:rPr>
          <w:rFonts w:ascii="Times" w:hAnsi="Times" w:cs="Times New Roman"/>
          <w:sz w:val="24"/>
          <w:szCs w:val="24"/>
        </w:rPr>
        <w:t xml:space="preserve"> </w:t>
      </w:r>
    </w:p>
    <w:p w14:paraId="1C16CBB6" w14:textId="77777777" w:rsidR="005627F3" w:rsidRPr="002F50E4" w:rsidRDefault="005627F3" w:rsidP="00F10687">
      <w:pPr>
        <w:spacing w:line="480" w:lineRule="auto"/>
        <w:ind w:firstLine="720"/>
        <w:contextualSpacing w:val="0"/>
        <w:rPr>
          <w:rFonts w:ascii="Times" w:hAnsi="Times" w:cs="Times New Roman"/>
          <w:sz w:val="24"/>
          <w:szCs w:val="24"/>
        </w:rPr>
      </w:pPr>
    </w:p>
    <w:p w14:paraId="41F76818" w14:textId="77777777" w:rsidR="00332202" w:rsidRPr="002F50E4" w:rsidRDefault="00332202" w:rsidP="00332202">
      <w:pPr>
        <w:spacing w:line="480" w:lineRule="auto"/>
        <w:jc w:val="center"/>
        <w:rPr>
          <w:rFonts w:ascii="Times" w:hAnsi="Times" w:cs="Times New Roman"/>
          <w:b/>
          <w:sz w:val="24"/>
          <w:szCs w:val="24"/>
        </w:rPr>
      </w:pPr>
      <w:r w:rsidRPr="002F50E4">
        <w:rPr>
          <w:rFonts w:ascii="Times" w:hAnsi="Times" w:cs="Times New Roman"/>
          <w:b/>
          <w:sz w:val="24"/>
          <w:szCs w:val="24"/>
        </w:rPr>
        <w:t>Method</w:t>
      </w:r>
    </w:p>
    <w:p w14:paraId="4B613B15" w14:textId="77777777" w:rsidR="00332202" w:rsidRPr="005627F3" w:rsidRDefault="00332202" w:rsidP="00332202">
      <w:pPr>
        <w:spacing w:line="480" w:lineRule="auto"/>
        <w:rPr>
          <w:rFonts w:ascii="Times" w:hAnsi="Times" w:cs="Times New Roman"/>
          <w:bCs/>
          <w:i/>
          <w:sz w:val="24"/>
          <w:szCs w:val="24"/>
        </w:rPr>
      </w:pPr>
      <w:r w:rsidRPr="005627F3">
        <w:rPr>
          <w:rFonts w:ascii="Times" w:hAnsi="Times" w:cs="Times New Roman"/>
          <w:bCs/>
          <w:i/>
          <w:sz w:val="24"/>
          <w:szCs w:val="24"/>
        </w:rPr>
        <w:t>Subjects</w:t>
      </w:r>
    </w:p>
    <w:p w14:paraId="6C2470B7" w14:textId="180872A1" w:rsidR="00332202" w:rsidRDefault="00332202" w:rsidP="00332202">
      <w:pPr>
        <w:spacing w:line="480" w:lineRule="auto"/>
        <w:rPr>
          <w:ins w:id="60" w:author="Greg Jensen" w:date="2020-07-08T22:30:00Z"/>
          <w:rFonts w:ascii="Times" w:hAnsi="Times" w:cs="Times New Roman"/>
          <w:sz w:val="24"/>
          <w:szCs w:val="24"/>
        </w:rPr>
      </w:pPr>
      <w:r w:rsidRPr="002F50E4">
        <w:rPr>
          <w:rFonts w:ascii="Times" w:hAnsi="Times" w:cs="Times New Roman"/>
          <w:sz w:val="24"/>
          <w:szCs w:val="24"/>
        </w:rPr>
        <w:lastRenderedPageBreak/>
        <w:tab/>
        <w:t>Six female Sprague-Dawley rats (</w:t>
      </w:r>
      <w:r w:rsidRPr="002F50E4">
        <w:rPr>
          <w:rFonts w:ascii="Times" w:hAnsi="Times" w:cs="Times New Roman"/>
          <w:i/>
          <w:sz w:val="24"/>
          <w:szCs w:val="24"/>
        </w:rPr>
        <w:t>Rattus norvegicus</w:t>
      </w:r>
      <w:r w:rsidRPr="002F50E4">
        <w:rPr>
          <w:rFonts w:ascii="Times" w:hAnsi="Times" w:cs="Times New Roman"/>
          <w:sz w:val="24"/>
          <w:szCs w:val="24"/>
        </w:rPr>
        <w:t>) were used in this experiment.</w:t>
      </w:r>
      <w:r w:rsidR="005627F3">
        <w:rPr>
          <w:rFonts w:ascii="Times" w:hAnsi="Times" w:cs="Times New Roman"/>
          <w:sz w:val="24"/>
          <w:szCs w:val="24"/>
        </w:rPr>
        <w:t xml:space="preserve"> </w:t>
      </w:r>
      <w:r w:rsidRPr="002F50E4">
        <w:rPr>
          <w:rFonts w:ascii="Times" w:hAnsi="Times" w:cs="Times New Roman"/>
          <w:sz w:val="24"/>
          <w:szCs w:val="24"/>
        </w:rPr>
        <w:t>The rats were experimentally naïve, and were pair-housed in a temperature-controlled colony room, with a 12-hr light/dark cycle.</w:t>
      </w:r>
      <w:r w:rsidR="005627F3">
        <w:rPr>
          <w:rFonts w:ascii="Times" w:hAnsi="Times" w:cs="Times New Roman"/>
          <w:sz w:val="24"/>
          <w:szCs w:val="24"/>
        </w:rPr>
        <w:t xml:space="preserve"> </w:t>
      </w:r>
      <w:r w:rsidRPr="002F50E4">
        <w:rPr>
          <w:rFonts w:ascii="Times" w:hAnsi="Times" w:cs="Times New Roman"/>
          <w:sz w:val="24"/>
          <w:szCs w:val="24"/>
        </w:rPr>
        <w:t>One rat from each pair designated the unrestrained (focal) rat and the other the restrained rat.</w:t>
      </w:r>
      <w:r w:rsidR="005627F3">
        <w:rPr>
          <w:rFonts w:ascii="Times" w:hAnsi="Times" w:cs="Times New Roman"/>
          <w:sz w:val="24"/>
          <w:szCs w:val="24"/>
        </w:rPr>
        <w:t xml:space="preserve"> </w:t>
      </w:r>
      <w:r w:rsidRPr="002F50E4">
        <w:rPr>
          <w:rFonts w:ascii="Times" w:hAnsi="Times" w:cs="Times New Roman"/>
          <w:sz w:val="24"/>
          <w:szCs w:val="24"/>
        </w:rPr>
        <w:t xml:space="preserve">In </w:t>
      </w:r>
      <w:r w:rsidR="002F6B2F" w:rsidRPr="002F50E4">
        <w:rPr>
          <w:rFonts w:ascii="Times" w:hAnsi="Times" w:cs="Times New Roman"/>
          <w:sz w:val="24"/>
          <w:szCs w:val="24"/>
        </w:rPr>
        <w:t>some conditions</w:t>
      </w:r>
      <w:r w:rsidRPr="002F50E4">
        <w:rPr>
          <w:rFonts w:ascii="Times" w:hAnsi="Times" w:cs="Times New Roman"/>
          <w:sz w:val="24"/>
          <w:szCs w:val="24"/>
        </w:rPr>
        <w:t xml:space="preserve">, </w:t>
      </w:r>
      <w:r w:rsidR="002F6B2F" w:rsidRPr="002F50E4">
        <w:rPr>
          <w:rFonts w:ascii="Times" w:hAnsi="Times" w:cs="Times New Roman"/>
          <w:sz w:val="24"/>
          <w:szCs w:val="24"/>
        </w:rPr>
        <w:t>the</w:t>
      </w:r>
      <w:r w:rsidRPr="002F50E4">
        <w:rPr>
          <w:rFonts w:ascii="Times" w:hAnsi="Times" w:cs="Times New Roman"/>
          <w:sz w:val="24"/>
          <w:szCs w:val="24"/>
        </w:rPr>
        <w:t xml:space="preserve"> rats had continuous </w:t>
      </w:r>
      <w:proofErr w:type="spellStart"/>
      <w:r w:rsidR="002F6B2F" w:rsidRPr="002F50E4">
        <w:rPr>
          <w:rFonts w:ascii="Times" w:hAnsi="Times" w:cs="Times New Roman"/>
          <w:sz w:val="24"/>
          <w:szCs w:val="24"/>
        </w:rPr>
        <w:t>homecage</w:t>
      </w:r>
      <w:proofErr w:type="spellEnd"/>
      <w:r w:rsidR="002F6B2F" w:rsidRPr="002F50E4">
        <w:rPr>
          <w:rFonts w:ascii="Times" w:hAnsi="Times" w:cs="Times New Roman"/>
          <w:sz w:val="24"/>
          <w:szCs w:val="24"/>
        </w:rPr>
        <w:t xml:space="preserve"> </w:t>
      </w:r>
      <w:r w:rsidRPr="002F50E4">
        <w:rPr>
          <w:rFonts w:ascii="Times" w:hAnsi="Times" w:cs="Times New Roman"/>
          <w:sz w:val="24"/>
          <w:szCs w:val="24"/>
        </w:rPr>
        <w:t>access to water</w:t>
      </w:r>
      <w:r w:rsidR="002F6B2F" w:rsidRPr="002F50E4">
        <w:rPr>
          <w:rFonts w:ascii="Times" w:hAnsi="Times" w:cs="Times New Roman"/>
          <w:sz w:val="24"/>
          <w:szCs w:val="24"/>
        </w:rPr>
        <w:t xml:space="preserve">, </w:t>
      </w:r>
      <w:r w:rsidRPr="002F50E4">
        <w:rPr>
          <w:rFonts w:ascii="Times" w:hAnsi="Times" w:cs="Times New Roman"/>
          <w:sz w:val="24"/>
          <w:szCs w:val="24"/>
        </w:rPr>
        <w:t xml:space="preserve">food (Purina rat chow) </w:t>
      </w:r>
      <w:r w:rsidR="00E84C9D" w:rsidRPr="002F50E4">
        <w:rPr>
          <w:rFonts w:ascii="Times" w:hAnsi="Times" w:cs="Times New Roman"/>
          <w:sz w:val="24"/>
          <w:szCs w:val="24"/>
        </w:rPr>
        <w:t>and social contact</w:t>
      </w:r>
      <w:r w:rsidR="002F6B2F" w:rsidRPr="002F50E4">
        <w:rPr>
          <w:rFonts w:ascii="Times" w:hAnsi="Times" w:cs="Times New Roman"/>
          <w:sz w:val="24"/>
          <w:szCs w:val="24"/>
        </w:rPr>
        <w:t xml:space="preserve">; in other conditions, </w:t>
      </w:r>
      <w:proofErr w:type="spellStart"/>
      <w:r w:rsidR="002F6B2F" w:rsidRPr="002F50E4">
        <w:rPr>
          <w:rFonts w:ascii="Times" w:hAnsi="Times" w:cs="Times New Roman"/>
          <w:sz w:val="24"/>
          <w:szCs w:val="24"/>
        </w:rPr>
        <w:t>homecage</w:t>
      </w:r>
      <w:proofErr w:type="spellEnd"/>
      <w:r w:rsidR="002F6B2F" w:rsidRPr="002F50E4">
        <w:rPr>
          <w:rFonts w:ascii="Times" w:hAnsi="Times" w:cs="Times New Roman"/>
          <w:sz w:val="24"/>
          <w:szCs w:val="24"/>
        </w:rPr>
        <w:t xml:space="preserve"> access to was </w:t>
      </w:r>
      <w:r w:rsidRPr="002F50E4">
        <w:rPr>
          <w:rFonts w:ascii="Times" w:hAnsi="Times" w:cs="Times New Roman"/>
          <w:sz w:val="24"/>
          <w:szCs w:val="24"/>
        </w:rPr>
        <w:t>limited to 60</w:t>
      </w:r>
      <w:r w:rsidR="002F6B2F" w:rsidRPr="002F50E4">
        <w:rPr>
          <w:rFonts w:ascii="Times" w:hAnsi="Times" w:cs="Times New Roman"/>
          <w:sz w:val="24"/>
          <w:szCs w:val="24"/>
        </w:rPr>
        <w:t xml:space="preserve"> </w:t>
      </w:r>
      <w:r w:rsidRPr="002F50E4">
        <w:rPr>
          <w:rFonts w:ascii="Times" w:hAnsi="Times" w:cs="Times New Roman"/>
          <w:sz w:val="24"/>
          <w:szCs w:val="24"/>
        </w:rPr>
        <w:t>min access shortly after experimental sessions.</w:t>
      </w:r>
    </w:p>
    <w:p w14:paraId="60A0ACA7" w14:textId="77777777" w:rsidR="005627F3" w:rsidRPr="002F50E4" w:rsidRDefault="005627F3" w:rsidP="00332202">
      <w:pPr>
        <w:spacing w:line="480" w:lineRule="auto"/>
        <w:rPr>
          <w:rFonts w:ascii="Times" w:hAnsi="Times" w:cs="Times New Roman"/>
          <w:sz w:val="24"/>
          <w:szCs w:val="24"/>
        </w:rPr>
      </w:pPr>
    </w:p>
    <w:p w14:paraId="4D04FF63" w14:textId="77777777" w:rsidR="00332202" w:rsidRPr="005627F3" w:rsidRDefault="00332202" w:rsidP="00332202">
      <w:pPr>
        <w:spacing w:line="480" w:lineRule="auto"/>
        <w:rPr>
          <w:rFonts w:ascii="Times" w:hAnsi="Times" w:cs="Times New Roman"/>
          <w:bCs/>
          <w:i/>
          <w:sz w:val="24"/>
          <w:szCs w:val="24"/>
        </w:rPr>
      </w:pPr>
      <w:r w:rsidRPr="005627F3">
        <w:rPr>
          <w:rFonts w:ascii="Times" w:hAnsi="Times" w:cs="Times New Roman"/>
          <w:bCs/>
          <w:i/>
          <w:sz w:val="24"/>
          <w:szCs w:val="24"/>
        </w:rPr>
        <w:t>Apparatus</w:t>
      </w:r>
    </w:p>
    <w:p w14:paraId="53C649D0" w14:textId="62CE87BB" w:rsidR="00332202" w:rsidRDefault="00332202" w:rsidP="00332202">
      <w:pPr>
        <w:spacing w:line="480" w:lineRule="auto"/>
        <w:rPr>
          <w:ins w:id="61" w:author="Greg Jensen" w:date="2020-07-08T22:30:00Z"/>
          <w:rFonts w:ascii="Times" w:hAnsi="Times" w:cs="Times New Roman"/>
          <w:sz w:val="24"/>
          <w:szCs w:val="24"/>
        </w:rPr>
      </w:pPr>
      <w:r w:rsidRPr="002F50E4">
        <w:rPr>
          <w:rFonts w:ascii="Times" w:hAnsi="Times" w:cs="Times New Roman"/>
          <w:sz w:val="24"/>
          <w:szCs w:val="24"/>
        </w:rPr>
        <w:tab/>
        <w:t xml:space="preserve">The apparatus </w:t>
      </w:r>
      <w:del w:id="62" w:author="Greg Jensen" w:date="2020-07-08T22:26:00Z">
        <w:r w:rsidR="00F30B8D" w:rsidRPr="002F50E4" w:rsidDel="005627F3">
          <w:rPr>
            <w:rFonts w:ascii="Times" w:hAnsi="Times" w:cs="Times New Roman"/>
            <w:sz w:val="24"/>
            <w:szCs w:val="24"/>
          </w:rPr>
          <w:delText xml:space="preserve">is shown in Figure 1, and </w:delText>
        </w:r>
      </w:del>
      <w:r w:rsidRPr="002F50E4">
        <w:rPr>
          <w:rFonts w:ascii="Times" w:hAnsi="Times" w:cs="Times New Roman"/>
          <w:sz w:val="24"/>
          <w:szCs w:val="24"/>
        </w:rPr>
        <w:t xml:space="preserve">consisted of </w:t>
      </w:r>
      <w:del w:id="63" w:author="Greg Jensen" w:date="2020-07-08T22:26:00Z">
        <w:r w:rsidRPr="002F50E4" w:rsidDel="005627F3">
          <w:rPr>
            <w:rFonts w:ascii="Times" w:hAnsi="Times" w:cs="Times New Roman"/>
            <w:sz w:val="24"/>
            <w:szCs w:val="24"/>
          </w:rPr>
          <w:delText xml:space="preserve">two </w:delText>
        </w:r>
      </w:del>
      <w:ins w:id="64" w:author="Greg Jensen" w:date="2020-07-08T22:26:00Z">
        <w:r w:rsidR="005627F3">
          <w:rPr>
            <w:rFonts w:ascii="Times" w:hAnsi="Times" w:cs="Times New Roman"/>
            <w:sz w:val="24"/>
            <w:szCs w:val="24"/>
          </w:rPr>
          <w:t>three</w:t>
        </w:r>
        <w:r w:rsidR="005627F3" w:rsidRPr="002F50E4">
          <w:rPr>
            <w:rFonts w:ascii="Times" w:hAnsi="Times" w:cs="Times New Roman"/>
            <w:sz w:val="24"/>
            <w:szCs w:val="24"/>
          </w:rPr>
          <w:t xml:space="preserve"> </w:t>
        </w:r>
      </w:ins>
      <w:r w:rsidRPr="002F50E4">
        <w:rPr>
          <w:rFonts w:ascii="Times" w:hAnsi="Times" w:cs="Times New Roman"/>
          <w:sz w:val="24"/>
          <w:szCs w:val="24"/>
        </w:rPr>
        <w:t xml:space="preserve">adjacent chambers, each </w:t>
      </w:r>
      <w:ins w:id="65" w:author="Greg Jensen" w:date="2020-07-08T22:26:00Z">
        <w:r w:rsidR="005627F3">
          <w:rPr>
            <w:rFonts w:ascii="Times" w:hAnsi="Times" w:cs="Times New Roman"/>
            <w:sz w:val="24"/>
            <w:szCs w:val="24"/>
          </w:rPr>
          <w:t xml:space="preserve">measuring </w:t>
        </w:r>
        <w:r w:rsidR="005627F3" w:rsidRPr="002F50E4">
          <w:rPr>
            <w:rFonts w:ascii="Times" w:hAnsi="Times" w:cs="Times New Roman"/>
            <w:sz w:val="24"/>
            <w:szCs w:val="24"/>
          </w:rPr>
          <w:t xml:space="preserve">31 cm × 25 cm × 22 cm </w:t>
        </w:r>
      </w:ins>
      <w:r w:rsidRPr="002F50E4">
        <w:rPr>
          <w:rFonts w:ascii="Times" w:hAnsi="Times" w:cs="Times New Roman"/>
          <w:sz w:val="24"/>
          <w:szCs w:val="24"/>
        </w:rPr>
        <w:t xml:space="preserve">with a wire grid floor. The </w:t>
      </w:r>
      <w:del w:id="66" w:author="Greg Jensen" w:date="2020-07-08T22:27:00Z">
        <w:r w:rsidRPr="002F50E4" w:rsidDel="005627F3">
          <w:rPr>
            <w:rFonts w:ascii="Times" w:hAnsi="Times" w:cs="Times New Roman"/>
            <w:sz w:val="24"/>
            <w:szCs w:val="24"/>
          </w:rPr>
          <w:delText>left chambers measured</w:delText>
        </w:r>
      </w:del>
      <w:del w:id="67" w:author="Greg Jensen" w:date="2020-07-08T22:26:00Z">
        <w:r w:rsidRPr="002F50E4" w:rsidDel="005627F3">
          <w:rPr>
            <w:rFonts w:ascii="Times" w:hAnsi="Times" w:cs="Times New Roman"/>
            <w:sz w:val="24"/>
            <w:szCs w:val="24"/>
          </w:rPr>
          <w:delText xml:space="preserve"> 31 cm × 25 cm × 22 cm</w:delText>
        </w:r>
      </w:del>
      <w:del w:id="68" w:author="Greg Jensen" w:date="2020-07-08T22:27:00Z">
        <w:r w:rsidRPr="002F50E4" w:rsidDel="005627F3">
          <w:rPr>
            <w:rFonts w:ascii="Times" w:hAnsi="Times" w:cs="Times New Roman"/>
            <w:sz w:val="24"/>
            <w:szCs w:val="24"/>
          </w:rPr>
          <w:delText xml:space="preserve">, and the right chamber measured 62 cm×25 cm×22 cm. The right </w:delText>
        </w:r>
      </w:del>
      <w:ins w:id="69" w:author="Greg Jensen" w:date="2020-07-08T22:27:00Z">
        <w:r w:rsidR="005627F3">
          <w:rPr>
            <w:rFonts w:ascii="Times" w:hAnsi="Times" w:cs="Times New Roman"/>
            <w:sz w:val="24"/>
            <w:szCs w:val="24"/>
          </w:rPr>
          <w:t xml:space="preserve">central </w:t>
        </w:r>
      </w:ins>
      <w:r w:rsidRPr="002F50E4">
        <w:rPr>
          <w:rFonts w:ascii="Times" w:hAnsi="Times" w:cs="Times New Roman"/>
          <w:sz w:val="24"/>
          <w:szCs w:val="24"/>
        </w:rPr>
        <w:t>chamber contained two levers (5 cm × 1.5 cm × 1.5 cm)</w:t>
      </w:r>
      <w:ins w:id="70" w:author="Greg Jensen" w:date="2020-07-08T22:27:00Z">
        <w:r w:rsidR="005627F3">
          <w:rPr>
            <w:rFonts w:ascii="Times" w:hAnsi="Times" w:cs="Times New Roman"/>
            <w:sz w:val="24"/>
            <w:szCs w:val="24"/>
          </w:rPr>
          <w:t xml:space="preserve"> set on either side of a pellet tray, which could receive individual pellets from a gravity-fed dispenser outside the chamber. Additionally, a</w:t>
        </w:r>
      </w:ins>
      <w:del w:id="71" w:author="Greg Jensen" w:date="2020-07-08T22:27:00Z">
        <w:r w:rsidRPr="002F50E4" w:rsidDel="005627F3">
          <w:rPr>
            <w:rFonts w:ascii="Times" w:hAnsi="Times" w:cs="Times New Roman"/>
            <w:sz w:val="24"/>
            <w:szCs w:val="24"/>
          </w:rPr>
          <w:delText>,</w:delText>
        </w:r>
      </w:del>
      <w:r w:rsidRPr="002F50E4">
        <w:rPr>
          <w:rFonts w:ascii="Times" w:hAnsi="Times" w:cs="Times New Roman"/>
          <w:sz w:val="24"/>
          <w:szCs w:val="24"/>
        </w:rPr>
        <w:t xml:space="preserve"> small light (2 cm diameter) </w:t>
      </w:r>
      <w:ins w:id="72" w:author="Greg Jensen" w:date="2020-07-08T22:28:00Z">
        <w:r w:rsidR="005627F3">
          <w:rPr>
            <w:rFonts w:ascii="Times" w:hAnsi="Times" w:cs="Times New Roman"/>
            <w:sz w:val="24"/>
            <w:szCs w:val="24"/>
          </w:rPr>
          <w:t xml:space="preserve">was </w:t>
        </w:r>
      </w:ins>
      <w:r w:rsidRPr="002F50E4">
        <w:rPr>
          <w:rFonts w:ascii="Times" w:hAnsi="Times" w:cs="Times New Roman"/>
          <w:sz w:val="24"/>
          <w:szCs w:val="24"/>
        </w:rPr>
        <w:t>mounted above each lever</w:t>
      </w:r>
      <w:del w:id="73" w:author="Greg Jensen" w:date="2020-07-08T22:28:00Z">
        <w:r w:rsidRPr="002F50E4" w:rsidDel="005627F3">
          <w:rPr>
            <w:rFonts w:ascii="Times" w:hAnsi="Times" w:cs="Times New Roman"/>
            <w:sz w:val="24"/>
            <w:szCs w:val="24"/>
          </w:rPr>
          <w:delText>, and one pellet receptacle</w:delText>
        </w:r>
      </w:del>
      <w:r w:rsidRPr="002F50E4">
        <w:rPr>
          <w:rFonts w:ascii="Times" w:hAnsi="Times" w:cs="Times New Roman"/>
          <w:sz w:val="24"/>
          <w:szCs w:val="24"/>
        </w:rPr>
        <w:t xml:space="preserve">. Both </w:t>
      </w:r>
      <w:ins w:id="74" w:author="Greg Jensen" w:date="2020-07-08T22:28:00Z">
        <w:r w:rsidR="005627F3">
          <w:rPr>
            <w:rFonts w:ascii="Times" w:hAnsi="Times" w:cs="Times New Roman"/>
            <w:sz w:val="24"/>
            <w:szCs w:val="24"/>
          </w:rPr>
          <w:t xml:space="preserve">the left and right </w:t>
        </w:r>
      </w:ins>
      <w:r w:rsidRPr="002F50E4">
        <w:rPr>
          <w:rFonts w:ascii="Times" w:hAnsi="Times" w:cs="Times New Roman"/>
          <w:sz w:val="24"/>
          <w:szCs w:val="24"/>
        </w:rPr>
        <w:t xml:space="preserve">chambers contained a Plexiglas rodent restrainer (25 by 8.75 by 7.5 cm, Harvard Apparatus, Holliston, MA), </w:t>
      </w:r>
      <w:ins w:id="75" w:author="Greg Jensen" w:date="2020-07-08T22:29:00Z">
        <w:r w:rsidR="005627F3">
          <w:rPr>
            <w:rFonts w:ascii="Times" w:hAnsi="Times" w:cs="Times New Roman"/>
            <w:sz w:val="24"/>
            <w:szCs w:val="24"/>
          </w:rPr>
          <w:t xml:space="preserve">each of </w:t>
        </w:r>
      </w:ins>
      <w:ins w:id="76" w:author="Greg Jensen" w:date="2020-07-08T22:28:00Z">
        <w:r w:rsidR="005627F3">
          <w:rPr>
            <w:rFonts w:ascii="Times" w:hAnsi="Times" w:cs="Times New Roman"/>
            <w:sz w:val="24"/>
            <w:szCs w:val="24"/>
          </w:rPr>
          <w:t xml:space="preserve">which was </w:t>
        </w:r>
      </w:ins>
      <w:del w:id="77" w:author="Greg Jensen" w:date="2020-07-08T22:28:00Z">
        <w:r w:rsidRPr="002F50E4" w:rsidDel="005627F3">
          <w:rPr>
            <w:rFonts w:ascii="Times" w:hAnsi="Times" w:cs="Times New Roman"/>
            <w:sz w:val="24"/>
            <w:szCs w:val="24"/>
          </w:rPr>
          <w:delText xml:space="preserve">separated </w:delText>
        </w:r>
      </w:del>
      <w:ins w:id="78" w:author="Greg Jensen" w:date="2020-07-08T22:28:00Z">
        <w:r w:rsidR="005627F3">
          <w:rPr>
            <w:rFonts w:ascii="Times" w:hAnsi="Times" w:cs="Times New Roman"/>
            <w:sz w:val="24"/>
            <w:szCs w:val="24"/>
          </w:rPr>
          <w:t>connected to the central chamber</w:t>
        </w:r>
        <w:r w:rsidR="005627F3" w:rsidRPr="002F50E4">
          <w:rPr>
            <w:rFonts w:ascii="Times" w:hAnsi="Times" w:cs="Times New Roman"/>
            <w:sz w:val="24"/>
            <w:szCs w:val="24"/>
          </w:rPr>
          <w:t xml:space="preserve"> </w:t>
        </w:r>
      </w:ins>
      <w:r w:rsidRPr="002F50E4">
        <w:rPr>
          <w:rFonts w:ascii="Times" w:hAnsi="Times" w:cs="Times New Roman"/>
          <w:sz w:val="24"/>
          <w:szCs w:val="24"/>
        </w:rPr>
        <w:t xml:space="preserve">by a </w:t>
      </w:r>
      <w:del w:id="79" w:author="Greg Jensen" w:date="2020-07-08T22:29:00Z">
        <w:r w:rsidRPr="002F50E4" w:rsidDel="005627F3">
          <w:rPr>
            <w:rFonts w:ascii="Times" w:hAnsi="Times" w:cs="Times New Roman"/>
            <w:sz w:val="24"/>
            <w:szCs w:val="24"/>
          </w:rPr>
          <w:delText xml:space="preserve">mechanical </w:delText>
        </w:r>
      </w:del>
      <w:r w:rsidRPr="002F50E4">
        <w:rPr>
          <w:rFonts w:ascii="Times" w:hAnsi="Times" w:cs="Times New Roman"/>
          <w:sz w:val="24"/>
          <w:szCs w:val="24"/>
        </w:rPr>
        <w:t xml:space="preserve">metal door that </w:t>
      </w:r>
      <w:del w:id="80" w:author="Greg Jensen" w:date="2020-07-08T22:29:00Z">
        <w:r w:rsidRPr="002F50E4" w:rsidDel="005627F3">
          <w:rPr>
            <w:rFonts w:ascii="Times" w:hAnsi="Times" w:cs="Times New Roman"/>
            <w:sz w:val="24"/>
            <w:szCs w:val="24"/>
          </w:rPr>
          <w:delText>opened into the center chamber</w:delText>
        </w:r>
      </w:del>
      <w:ins w:id="81" w:author="Greg Jensen" w:date="2020-07-08T22:29:00Z">
        <w:r w:rsidR="005627F3">
          <w:rPr>
            <w:rFonts w:ascii="Times" w:hAnsi="Times" w:cs="Times New Roman"/>
            <w:sz w:val="24"/>
            <w:szCs w:val="24"/>
          </w:rPr>
          <w:t>was mechanically controlled</w:t>
        </w:r>
      </w:ins>
      <w:r w:rsidRPr="002F50E4">
        <w:rPr>
          <w:rFonts w:ascii="Times" w:hAnsi="Times" w:cs="Times New Roman"/>
          <w:sz w:val="24"/>
          <w:szCs w:val="24"/>
        </w:rPr>
        <w:t xml:space="preserve">. </w:t>
      </w:r>
      <w:ins w:id="82" w:author="Greg Jensen" w:date="2020-07-08T22:34:00Z">
        <w:r w:rsidR="005627F3">
          <w:rPr>
            <w:rFonts w:ascii="Times" w:hAnsi="Times" w:cs="Times New Roman"/>
            <w:sz w:val="24"/>
            <w:szCs w:val="24"/>
          </w:rPr>
          <w:t xml:space="preserve">Experimenters were able to </w:t>
        </w:r>
      </w:ins>
      <w:ins w:id="83" w:author="Greg Jensen" w:date="2020-07-08T22:35:00Z">
        <w:r w:rsidR="005627F3">
          <w:rPr>
            <w:rFonts w:ascii="Times" w:hAnsi="Times" w:cs="Times New Roman"/>
            <w:sz w:val="24"/>
            <w:szCs w:val="24"/>
          </w:rPr>
          <w:t xml:space="preserve">access each chamber separately via </w:t>
        </w:r>
        <w:proofErr w:type="gramStart"/>
        <w:r w:rsidR="005627F3">
          <w:rPr>
            <w:rFonts w:ascii="Times" w:hAnsi="Times" w:cs="Times New Roman"/>
            <w:sz w:val="24"/>
            <w:szCs w:val="24"/>
          </w:rPr>
          <w:t>a  hatch</w:t>
        </w:r>
        <w:proofErr w:type="gramEnd"/>
        <w:r w:rsidR="005627F3">
          <w:rPr>
            <w:rFonts w:ascii="Times" w:hAnsi="Times" w:cs="Times New Roman"/>
            <w:sz w:val="24"/>
            <w:szCs w:val="24"/>
          </w:rPr>
          <w:t xml:space="preserve"> that, when closed, acted as a ceiling to the chamber, </w:t>
        </w:r>
      </w:ins>
      <w:del w:id="84" w:author="Greg Jensen" w:date="2020-07-08T22:29:00Z">
        <w:r w:rsidR="00B27C94" w:rsidRPr="002F50E4" w:rsidDel="005627F3">
          <w:rPr>
            <w:rFonts w:ascii="Times" w:hAnsi="Times" w:cs="Times New Roman"/>
            <w:sz w:val="24"/>
            <w:szCs w:val="24"/>
          </w:rPr>
          <w:delText xml:space="preserve"> </w:delText>
        </w:r>
      </w:del>
      <w:r w:rsidRPr="002F50E4">
        <w:rPr>
          <w:rFonts w:ascii="Times" w:hAnsi="Times" w:cs="Times New Roman"/>
          <w:sz w:val="24"/>
          <w:szCs w:val="24"/>
        </w:rPr>
        <w:t xml:space="preserve">Experimental </w:t>
      </w:r>
      <w:del w:id="85" w:author="Greg Jensen" w:date="2020-07-08T22:30:00Z">
        <w:r w:rsidRPr="002F50E4" w:rsidDel="005627F3">
          <w:rPr>
            <w:rFonts w:ascii="Times" w:hAnsi="Times" w:cs="Times New Roman"/>
            <w:sz w:val="24"/>
            <w:szCs w:val="24"/>
          </w:rPr>
          <w:delText xml:space="preserve">events </w:delText>
        </w:r>
      </w:del>
      <w:ins w:id="86" w:author="Greg Jensen" w:date="2020-07-08T22:30:00Z">
        <w:r w:rsidR="005627F3">
          <w:rPr>
            <w:rFonts w:ascii="Times" w:hAnsi="Times" w:cs="Times New Roman"/>
            <w:sz w:val="24"/>
            <w:szCs w:val="24"/>
          </w:rPr>
          <w:t>schedules</w:t>
        </w:r>
        <w:r w:rsidR="005627F3" w:rsidRPr="002F50E4">
          <w:rPr>
            <w:rFonts w:ascii="Times" w:hAnsi="Times" w:cs="Times New Roman"/>
            <w:sz w:val="24"/>
            <w:szCs w:val="24"/>
          </w:rPr>
          <w:t xml:space="preserve"> </w:t>
        </w:r>
      </w:ins>
      <w:r w:rsidRPr="002F50E4">
        <w:rPr>
          <w:rFonts w:ascii="Times" w:hAnsi="Times" w:cs="Times New Roman"/>
          <w:sz w:val="24"/>
          <w:szCs w:val="24"/>
        </w:rPr>
        <w:t xml:space="preserve">were controlled and data recorded via a PC computer programmed in </w:t>
      </w:r>
      <w:proofErr w:type="spellStart"/>
      <w:r w:rsidRPr="002F50E4">
        <w:rPr>
          <w:rFonts w:ascii="Times" w:hAnsi="Times" w:cs="Times New Roman"/>
          <w:sz w:val="24"/>
          <w:szCs w:val="24"/>
        </w:rPr>
        <w:t>MedState</w:t>
      </w:r>
      <w:proofErr w:type="spellEnd"/>
      <w:r w:rsidRPr="002F50E4">
        <w:rPr>
          <w:rFonts w:ascii="Times" w:hAnsi="Times" w:cs="Times New Roman"/>
          <w:sz w:val="24"/>
          <w:szCs w:val="24"/>
        </w:rPr>
        <w:t xml:space="preserve"> Notation language and MED-PC software.</w:t>
      </w:r>
    </w:p>
    <w:p w14:paraId="68BB9398" w14:textId="77777777" w:rsidR="005627F3" w:rsidRPr="002F50E4" w:rsidRDefault="005627F3" w:rsidP="00332202">
      <w:pPr>
        <w:spacing w:line="480" w:lineRule="auto"/>
        <w:rPr>
          <w:rFonts w:ascii="Times" w:hAnsi="Times" w:cs="Times New Roman"/>
          <w:sz w:val="24"/>
          <w:szCs w:val="24"/>
        </w:rPr>
      </w:pPr>
    </w:p>
    <w:p w14:paraId="790A8A06" w14:textId="77777777" w:rsidR="00332202" w:rsidRPr="005627F3" w:rsidRDefault="00332202" w:rsidP="00332202">
      <w:pPr>
        <w:spacing w:line="480" w:lineRule="auto"/>
        <w:jc w:val="both"/>
        <w:rPr>
          <w:rFonts w:ascii="Times" w:hAnsi="Times" w:cs="Times New Roman"/>
          <w:bCs/>
          <w:i/>
          <w:sz w:val="24"/>
          <w:szCs w:val="24"/>
        </w:rPr>
      </w:pPr>
      <w:r w:rsidRPr="005627F3">
        <w:rPr>
          <w:rFonts w:ascii="Times" w:hAnsi="Times" w:cs="Times New Roman"/>
          <w:bCs/>
          <w:i/>
          <w:sz w:val="24"/>
          <w:szCs w:val="24"/>
        </w:rPr>
        <w:t>Training</w:t>
      </w:r>
    </w:p>
    <w:p w14:paraId="245E03BD" w14:textId="14B44899" w:rsidR="00332202" w:rsidRPr="002F50E4" w:rsidRDefault="00332202" w:rsidP="00332202">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ab/>
      </w:r>
      <w:r w:rsidRPr="002F50E4">
        <w:rPr>
          <w:rFonts w:ascii="Times" w:hAnsi="Times" w:cs="Times New Roman"/>
          <w:b/>
          <w:bCs/>
          <w:sz w:val="24"/>
          <w:szCs w:val="24"/>
        </w:rPr>
        <w:t>Food reinforcement training.</w:t>
      </w:r>
      <w:r w:rsidR="005627F3">
        <w:rPr>
          <w:rFonts w:ascii="Times" w:hAnsi="Times" w:cs="Times New Roman"/>
          <w:sz w:val="24"/>
          <w:szCs w:val="24"/>
        </w:rPr>
        <w:t xml:space="preserve"> </w:t>
      </w:r>
      <w:r w:rsidRPr="002F50E4">
        <w:rPr>
          <w:rFonts w:ascii="Times" w:hAnsi="Times" w:cs="Times New Roman"/>
          <w:sz w:val="24"/>
          <w:szCs w:val="24"/>
        </w:rPr>
        <w:t xml:space="preserve">Focal rats were trained to press the right lever by reinforcing successive approximations with food, delivered into the pellet </w:t>
      </w:r>
      <w:del w:id="87" w:author="Greg Jensen" w:date="2020-07-08T22:36:00Z">
        <w:r w:rsidRPr="002F50E4" w:rsidDel="00485E25">
          <w:rPr>
            <w:rFonts w:ascii="Times" w:hAnsi="Times" w:cs="Times New Roman"/>
            <w:sz w:val="24"/>
            <w:szCs w:val="24"/>
          </w:rPr>
          <w:delText>receptacle</w:delText>
        </w:r>
      </w:del>
      <w:ins w:id="88" w:author="Greg Jensen" w:date="2020-07-08T22:36:00Z">
        <w:r w:rsidR="00485E25">
          <w:rPr>
            <w:rFonts w:ascii="Times" w:hAnsi="Times" w:cs="Times New Roman"/>
            <w:sz w:val="24"/>
            <w:szCs w:val="24"/>
          </w:rPr>
          <w:t>tray</w:t>
        </w:r>
      </w:ins>
      <w:r w:rsidRPr="002F50E4">
        <w:rPr>
          <w:rFonts w:ascii="Times" w:hAnsi="Times" w:cs="Times New Roman"/>
          <w:sz w:val="24"/>
          <w:szCs w:val="24"/>
        </w:rPr>
        <w:t xml:space="preserve"> (see Fig</w:t>
      </w:r>
      <w:r w:rsidR="00BC4E5B" w:rsidRPr="002F50E4">
        <w:rPr>
          <w:rFonts w:ascii="Times" w:hAnsi="Times" w:cs="Times New Roman"/>
          <w:sz w:val="24"/>
          <w:szCs w:val="24"/>
        </w:rPr>
        <w:t>ure</w:t>
      </w:r>
      <w:r w:rsidRPr="002F50E4">
        <w:rPr>
          <w:rFonts w:ascii="Times" w:hAnsi="Times" w:cs="Times New Roman"/>
          <w:sz w:val="24"/>
          <w:szCs w:val="24"/>
        </w:rPr>
        <w:t xml:space="preserve"> </w:t>
      </w:r>
      <w:r w:rsidR="00C45405" w:rsidRPr="002F50E4">
        <w:rPr>
          <w:rFonts w:ascii="Times" w:hAnsi="Times" w:cs="Times New Roman"/>
          <w:sz w:val="24"/>
          <w:szCs w:val="24"/>
        </w:rPr>
        <w:t>1</w:t>
      </w:r>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lastRenderedPageBreak/>
        <w:t xml:space="preserve">Only the right lever was active in these sessions, denoted by the illumination of the right cue light. </w:t>
      </w:r>
    </w:p>
    <w:p w14:paraId="45C2315E" w14:textId="1F556376" w:rsidR="00332202" w:rsidRPr="002F50E4" w:rsidRDefault="00C24ED3" w:rsidP="00332202">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b/>
          <w:bCs/>
          <w:sz w:val="24"/>
          <w:szCs w:val="24"/>
        </w:rPr>
        <w:t>Restraint</w:t>
      </w:r>
      <w:r w:rsidR="00332202" w:rsidRPr="002F50E4">
        <w:rPr>
          <w:rFonts w:ascii="Times" w:hAnsi="Times" w:cs="Times New Roman"/>
          <w:b/>
          <w:bCs/>
          <w:sz w:val="24"/>
          <w:szCs w:val="24"/>
        </w:rPr>
        <w:t xml:space="preserve"> training.</w:t>
      </w:r>
      <w:r w:rsidR="00332202" w:rsidRPr="002F50E4">
        <w:rPr>
          <w:rFonts w:ascii="Times" w:hAnsi="Times" w:cs="Times New Roman"/>
          <w:sz w:val="24"/>
          <w:szCs w:val="24"/>
        </w:rPr>
        <w:t xml:space="preserve"> To minimize the delay between lever pressing and social interaction, restrained rats were trained to leave the restraint soon after the door was opened.</w:t>
      </w:r>
      <w:r w:rsidR="005627F3">
        <w:rPr>
          <w:rFonts w:ascii="Times" w:hAnsi="Times" w:cs="Times New Roman"/>
          <w:sz w:val="24"/>
          <w:szCs w:val="24"/>
        </w:rPr>
        <w:t xml:space="preserve"> </w:t>
      </w:r>
      <w:r w:rsidR="00332202" w:rsidRPr="002F50E4">
        <w:rPr>
          <w:rFonts w:ascii="Times" w:hAnsi="Times" w:cs="Times New Roman"/>
          <w:sz w:val="24"/>
          <w:szCs w:val="24"/>
        </w:rPr>
        <w:t>During the</w:t>
      </w:r>
      <w:r w:rsidRPr="002F50E4">
        <w:rPr>
          <w:rFonts w:ascii="Times" w:hAnsi="Times" w:cs="Times New Roman"/>
          <w:sz w:val="24"/>
          <w:szCs w:val="24"/>
        </w:rPr>
        <w:t>se</w:t>
      </w:r>
      <w:r w:rsidR="00332202" w:rsidRPr="002F50E4">
        <w:rPr>
          <w:rFonts w:ascii="Times" w:hAnsi="Times" w:cs="Times New Roman"/>
          <w:sz w:val="24"/>
          <w:szCs w:val="24"/>
        </w:rPr>
        <w:t xml:space="preserve"> session</w:t>
      </w:r>
      <w:r w:rsidRPr="002F50E4">
        <w:rPr>
          <w:rFonts w:ascii="Times" w:hAnsi="Times" w:cs="Times New Roman"/>
          <w:sz w:val="24"/>
          <w:szCs w:val="24"/>
        </w:rPr>
        <w:t>s</w:t>
      </w:r>
      <w:r w:rsidR="00332202" w:rsidRPr="002F50E4">
        <w:rPr>
          <w:rFonts w:ascii="Times" w:hAnsi="Times" w:cs="Times New Roman"/>
          <w:sz w:val="24"/>
          <w:szCs w:val="24"/>
        </w:rPr>
        <w:t xml:space="preserve">, the restraint door was lifted </w:t>
      </w:r>
      <w:ins w:id="89" w:author="Greg Jensen" w:date="2020-07-08T22:37:00Z">
        <w:r w:rsidR="00485E25">
          <w:rPr>
            <w:rFonts w:ascii="Times" w:hAnsi="Times" w:cs="Times New Roman"/>
            <w:sz w:val="24"/>
            <w:szCs w:val="24"/>
          </w:rPr>
          <w:t>independently of a subject’s beha</w:t>
        </w:r>
      </w:ins>
      <w:ins w:id="90" w:author="Greg Jensen" w:date="2020-07-08T22:38:00Z">
        <w:r w:rsidR="00485E25">
          <w:rPr>
            <w:rFonts w:ascii="Times" w:hAnsi="Times" w:cs="Times New Roman"/>
            <w:sz w:val="24"/>
            <w:szCs w:val="24"/>
          </w:rPr>
          <w:t>vior</w:t>
        </w:r>
      </w:ins>
      <w:del w:id="91" w:author="Greg Jensen" w:date="2020-07-08T22:37:00Z">
        <w:r w:rsidR="00332202" w:rsidRPr="002F50E4" w:rsidDel="00485E25">
          <w:rPr>
            <w:rFonts w:ascii="Times" w:hAnsi="Times" w:cs="Times New Roman"/>
            <w:sz w:val="24"/>
            <w:szCs w:val="24"/>
          </w:rPr>
          <w:delText>response-independently</w:delText>
        </w:r>
      </w:del>
      <w:r w:rsidR="00332202"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Leaving the restraint</w:t>
      </w:r>
      <w:r w:rsidR="00332202" w:rsidRPr="002F50E4">
        <w:rPr>
          <w:rFonts w:ascii="Times" w:hAnsi="Times" w:cs="Times New Roman"/>
          <w:sz w:val="24"/>
          <w:szCs w:val="24"/>
        </w:rPr>
        <w:t xml:space="preserve"> was defined as the entire body of the rat (except the tail) outside the restrainer.</w:t>
      </w:r>
      <w:r w:rsidR="005627F3">
        <w:rPr>
          <w:rFonts w:ascii="Times" w:hAnsi="Times" w:cs="Times New Roman"/>
          <w:sz w:val="24"/>
          <w:szCs w:val="24"/>
        </w:rPr>
        <w:t xml:space="preserve"> </w:t>
      </w:r>
      <w:r w:rsidR="00332202" w:rsidRPr="002F50E4">
        <w:rPr>
          <w:rFonts w:ascii="Times" w:hAnsi="Times" w:cs="Times New Roman"/>
          <w:sz w:val="24"/>
          <w:szCs w:val="24"/>
        </w:rPr>
        <w:t xml:space="preserve">Once the rat </w:t>
      </w:r>
      <w:r w:rsidRPr="002F50E4">
        <w:rPr>
          <w:rFonts w:ascii="Times" w:hAnsi="Times" w:cs="Times New Roman"/>
          <w:sz w:val="24"/>
          <w:szCs w:val="24"/>
        </w:rPr>
        <w:t xml:space="preserve">left </w:t>
      </w:r>
      <w:r w:rsidR="00332202" w:rsidRPr="002F50E4">
        <w:rPr>
          <w:rFonts w:ascii="Times" w:hAnsi="Times" w:cs="Times New Roman"/>
          <w:sz w:val="24"/>
          <w:szCs w:val="24"/>
        </w:rPr>
        <w:t>the restrai</w:t>
      </w:r>
      <w:r w:rsidRPr="002F50E4">
        <w:rPr>
          <w:rFonts w:ascii="Times" w:hAnsi="Times" w:cs="Times New Roman"/>
          <w:sz w:val="24"/>
          <w:szCs w:val="24"/>
        </w:rPr>
        <w:t xml:space="preserve">nt </w:t>
      </w:r>
      <w:r w:rsidR="00332202" w:rsidRPr="002F50E4">
        <w:rPr>
          <w:rFonts w:ascii="Times" w:hAnsi="Times" w:cs="Times New Roman"/>
          <w:sz w:val="24"/>
          <w:szCs w:val="24"/>
        </w:rPr>
        <w:t xml:space="preserve">and </w:t>
      </w:r>
      <w:r w:rsidRPr="002F50E4">
        <w:rPr>
          <w:rFonts w:ascii="Times" w:hAnsi="Times" w:cs="Times New Roman"/>
          <w:sz w:val="24"/>
          <w:szCs w:val="24"/>
        </w:rPr>
        <w:t>entered the middle chamber</w:t>
      </w:r>
      <w:r w:rsidR="00332202" w:rsidRPr="002F50E4">
        <w:rPr>
          <w:rFonts w:ascii="Times" w:hAnsi="Times" w:cs="Times New Roman"/>
          <w:sz w:val="24"/>
          <w:szCs w:val="24"/>
        </w:rPr>
        <w:t xml:space="preserve">, </w:t>
      </w:r>
      <w:r w:rsidR="00F30B8D" w:rsidRPr="002F50E4">
        <w:rPr>
          <w:rFonts w:ascii="Times" w:hAnsi="Times" w:cs="Times New Roman"/>
          <w:sz w:val="24"/>
          <w:szCs w:val="24"/>
        </w:rPr>
        <w:t xml:space="preserve">it was </w:t>
      </w:r>
      <w:r w:rsidR="00332202" w:rsidRPr="002F50E4">
        <w:rPr>
          <w:rFonts w:ascii="Times" w:hAnsi="Times" w:cs="Times New Roman"/>
          <w:sz w:val="24"/>
          <w:szCs w:val="24"/>
        </w:rPr>
        <w:t xml:space="preserve">allowed to explore for 30 s before being returned to the restrainer </w:t>
      </w:r>
      <w:ins w:id="92" w:author="Greg Jensen" w:date="2020-07-08T22:38:00Z">
        <w:r w:rsidR="00485E25">
          <w:rPr>
            <w:rFonts w:ascii="Times" w:hAnsi="Times" w:cs="Times New Roman"/>
            <w:sz w:val="24"/>
            <w:szCs w:val="24"/>
          </w:rPr>
          <w:t xml:space="preserve">by hand </w:t>
        </w:r>
      </w:ins>
      <w:r w:rsidR="00332202" w:rsidRPr="002F50E4">
        <w:rPr>
          <w:rFonts w:ascii="Times" w:hAnsi="Times" w:cs="Times New Roman"/>
          <w:sz w:val="24"/>
          <w:szCs w:val="24"/>
        </w:rPr>
        <w:t>for the next tr</w:t>
      </w:r>
      <w:r w:rsidRPr="002F50E4">
        <w:rPr>
          <w:rFonts w:ascii="Times" w:hAnsi="Times" w:cs="Times New Roman"/>
          <w:sz w:val="24"/>
          <w:szCs w:val="24"/>
        </w:rPr>
        <w:t>ial</w:t>
      </w:r>
      <w:r w:rsidR="00332202"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These s</w:t>
      </w:r>
      <w:r w:rsidR="00332202" w:rsidRPr="002F50E4">
        <w:rPr>
          <w:rFonts w:ascii="Times" w:hAnsi="Times" w:cs="Times New Roman"/>
          <w:sz w:val="24"/>
          <w:szCs w:val="24"/>
        </w:rPr>
        <w:t>essions lasted for 30 min</w:t>
      </w:r>
      <w:r w:rsidRPr="002F50E4">
        <w:rPr>
          <w:rFonts w:ascii="Times" w:hAnsi="Times" w:cs="Times New Roman"/>
          <w:sz w:val="24"/>
          <w:szCs w:val="24"/>
        </w:rPr>
        <w:t xml:space="preserve">, and continued for 3-5 sessions, until the rats were leaving consistently within a few seconds </w:t>
      </w:r>
      <w:del w:id="93" w:author="Greg Jensen" w:date="2020-07-08T22:38:00Z">
        <w:r w:rsidRPr="002F50E4" w:rsidDel="00485E25">
          <w:rPr>
            <w:rFonts w:ascii="Times" w:hAnsi="Times" w:cs="Times New Roman"/>
            <w:sz w:val="24"/>
            <w:szCs w:val="24"/>
          </w:rPr>
          <w:delText xml:space="preserve">after </w:delText>
        </w:r>
      </w:del>
      <w:ins w:id="94" w:author="Greg Jensen" w:date="2020-07-08T22:38:00Z">
        <w:r w:rsidR="00485E25">
          <w:rPr>
            <w:rFonts w:ascii="Times" w:hAnsi="Times" w:cs="Times New Roman"/>
            <w:sz w:val="24"/>
            <w:szCs w:val="24"/>
          </w:rPr>
          <w:t>of when</w:t>
        </w:r>
        <w:r w:rsidR="00485E25" w:rsidRPr="002F50E4">
          <w:rPr>
            <w:rFonts w:ascii="Times" w:hAnsi="Times" w:cs="Times New Roman"/>
            <w:sz w:val="24"/>
            <w:szCs w:val="24"/>
          </w:rPr>
          <w:t xml:space="preserve"> </w:t>
        </w:r>
      </w:ins>
      <w:r w:rsidRPr="002F50E4">
        <w:rPr>
          <w:rFonts w:ascii="Times" w:hAnsi="Times" w:cs="Times New Roman"/>
          <w:sz w:val="24"/>
          <w:szCs w:val="24"/>
        </w:rPr>
        <w:t xml:space="preserve">the door was raised. </w:t>
      </w:r>
    </w:p>
    <w:p w14:paraId="45ECB678" w14:textId="6E4B57E6" w:rsidR="00332202" w:rsidRDefault="00332202" w:rsidP="00332202">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ab/>
      </w:r>
      <w:r w:rsidRPr="002F50E4">
        <w:rPr>
          <w:rFonts w:ascii="Times" w:hAnsi="Times" w:cs="Times New Roman"/>
          <w:b/>
          <w:bCs/>
          <w:sz w:val="24"/>
          <w:szCs w:val="24"/>
        </w:rPr>
        <w:t>Social reinforcement training.</w:t>
      </w:r>
      <w:r w:rsidR="005627F3">
        <w:rPr>
          <w:rFonts w:ascii="Times" w:hAnsi="Times" w:cs="Times New Roman"/>
          <w:b/>
          <w:bCs/>
          <w:sz w:val="24"/>
          <w:szCs w:val="24"/>
        </w:rPr>
        <w:t xml:space="preserve"> </w:t>
      </w:r>
      <w:r w:rsidRPr="002F50E4">
        <w:rPr>
          <w:rFonts w:ascii="Times" w:hAnsi="Times" w:cs="Times New Roman"/>
          <w:sz w:val="24"/>
          <w:szCs w:val="24"/>
        </w:rPr>
        <w:t xml:space="preserve">After food </w:t>
      </w:r>
      <w:ins w:id="95" w:author="Greg Jensen" w:date="2020-07-08T22:39:00Z">
        <w:r w:rsidR="00485E25">
          <w:rPr>
            <w:rFonts w:ascii="Times" w:hAnsi="Times" w:cs="Times New Roman"/>
            <w:sz w:val="24"/>
            <w:szCs w:val="24"/>
          </w:rPr>
          <w:t xml:space="preserve">and restraint </w:t>
        </w:r>
      </w:ins>
      <w:r w:rsidRPr="002F50E4">
        <w:rPr>
          <w:rFonts w:ascii="Times" w:hAnsi="Times" w:cs="Times New Roman"/>
          <w:sz w:val="24"/>
          <w:szCs w:val="24"/>
        </w:rPr>
        <w:t>training was complete, all rats received social reinforcement training.</w:t>
      </w:r>
      <w:r w:rsidR="005627F3">
        <w:rPr>
          <w:rFonts w:ascii="Times" w:hAnsi="Times" w:cs="Times New Roman"/>
          <w:sz w:val="24"/>
          <w:szCs w:val="24"/>
        </w:rPr>
        <w:t xml:space="preserve"> </w:t>
      </w:r>
      <w:r w:rsidRPr="002F50E4">
        <w:rPr>
          <w:rFonts w:ascii="Times" w:hAnsi="Times" w:cs="Times New Roman"/>
          <w:sz w:val="24"/>
          <w:szCs w:val="24"/>
        </w:rPr>
        <w:t xml:space="preserve">In these sessions, the restrained rat began each trial in the </w:t>
      </w:r>
      <w:del w:id="96" w:author="Greg Jensen" w:date="2020-07-08T22:39:00Z">
        <w:r w:rsidRPr="002F50E4" w:rsidDel="00485E25">
          <w:rPr>
            <w:rFonts w:ascii="Times" w:hAnsi="Times" w:cs="Times New Roman"/>
            <w:sz w:val="24"/>
            <w:szCs w:val="24"/>
          </w:rPr>
          <w:delText xml:space="preserve">restrainer </w:delText>
        </w:r>
      </w:del>
      <w:ins w:id="97" w:author="Greg Jensen" w:date="2020-07-08T22:39:00Z">
        <w:r w:rsidR="00485E25" w:rsidRPr="002F50E4">
          <w:rPr>
            <w:rFonts w:ascii="Times" w:hAnsi="Times" w:cs="Times New Roman"/>
            <w:sz w:val="24"/>
            <w:szCs w:val="24"/>
          </w:rPr>
          <w:t>restrain</w:t>
        </w:r>
        <w:r w:rsidR="00485E25">
          <w:rPr>
            <w:rFonts w:ascii="Times" w:hAnsi="Times" w:cs="Times New Roman"/>
            <w:sz w:val="24"/>
            <w:szCs w:val="24"/>
          </w:rPr>
          <w:t>t</w:t>
        </w:r>
        <w:r w:rsidR="00485E25" w:rsidRPr="002F50E4">
          <w:rPr>
            <w:rFonts w:ascii="Times" w:hAnsi="Times" w:cs="Times New Roman"/>
            <w:sz w:val="24"/>
            <w:szCs w:val="24"/>
          </w:rPr>
          <w:t xml:space="preserve"> </w:t>
        </w:r>
      </w:ins>
      <w:r w:rsidRPr="002F50E4">
        <w:rPr>
          <w:rFonts w:ascii="Times" w:hAnsi="Times" w:cs="Times New Roman"/>
          <w:sz w:val="24"/>
          <w:szCs w:val="24"/>
        </w:rPr>
        <w:t xml:space="preserve">in the left chamber, with the focal rat in the center </w:t>
      </w:r>
      <w:del w:id="98" w:author="Greg Jensen" w:date="2020-07-08T22:39:00Z">
        <w:r w:rsidRPr="002F50E4" w:rsidDel="00485E25">
          <w:rPr>
            <w:rFonts w:ascii="Times" w:hAnsi="Times" w:cs="Times New Roman"/>
            <w:sz w:val="24"/>
            <w:szCs w:val="24"/>
          </w:rPr>
          <w:delText xml:space="preserve">(choice) </w:delText>
        </w:r>
      </w:del>
      <w:r w:rsidRPr="002F50E4">
        <w:rPr>
          <w:rFonts w:ascii="Times" w:hAnsi="Times" w:cs="Times New Roman"/>
          <w:sz w:val="24"/>
          <w:szCs w:val="24"/>
        </w:rPr>
        <w:t>chamber.</w:t>
      </w:r>
      <w:r w:rsidR="005627F3">
        <w:rPr>
          <w:rFonts w:ascii="Times" w:hAnsi="Times" w:cs="Times New Roman"/>
          <w:sz w:val="24"/>
          <w:szCs w:val="24"/>
        </w:rPr>
        <w:t xml:space="preserve"> </w:t>
      </w:r>
      <w:r w:rsidRPr="002F50E4">
        <w:rPr>
          <w:rFonts w:ascii="Times" w:hAnsi="Times" w:cs="Times New Roman"/>
          <w:sz w:val="24"/>
          <w:szCs w:val="24"/>
        </w:rPr>
        <w:t>Only the left lever was active in these sessions, denoted by the left cue light.</w:t>
      </w:r>
      <w:r w:rsidR="005627F3">
        <w:rPr>
          <w:rFonts w:ascii="Times" w:hAnsi="Times" w:cs="Times New Roman"/>
          <w:sz w:val="24"/>
          <w:szCs w:val="24"/>
        </w:rPr>
        <w:t xml:space="preserve"> </w:t>
      </w:r>
      <w:r w:rsidRPr="002F50E4">
        <w:rPr>
          <w:rFonts w:ascii="Times" w:hAnsi="Times" w:cs="Times New Roman"/>
          <w:sz w:val="24"/>
          <w:szCs w:val="24"/>
        </w:rPr>
        <w:t xml:space="preserve">A left lever press opened the door to the restraint, and produced a </w:t>
      </w:r>
      <w:commentRangeStart w:id="99"/>
      <w:r w:rsidRPr="00485E25">
        <w:rPr>
          <w:rFonts w:ascii="Times" w:hAnsi="Times" w:cs="Times New Roman"/>
          <w:sz w:val="24"/>
          <w:szCs w:val="24"/>
        </w:rPr>
        <w:t>xxx</w:t>
      </w:r>
      <w:r w:rsidRPr="002F50E4">
        <w:rPr>
          <w:rFonts w:ascii="Times" w:hAnsi="Times" w:cs="Times New Roman"/>
          <w:sz w:val="24"/>
          <w:szCs w:val="24"/>
        </w:rPr>
        <w:t xml:space="preserve"> </w:t>
      </w:r>
      <w:commentRangeEnd w:id="99"/>
      <w:r w:rsidR="00485E25">
        <w:rPr>
          <w:rStyle w:val="CommentReference"/>
          <w:rFonts w:asciiTheme="minorHAnsi" w:eastAsiaTheme="minorEastAsia" w:hAnsiTheme="minorHAnsi" w:cstheme="minorBidi"/>
          <w:lang w:val="en-US" w:eastAsia="zh-CN"/>
        </w:rPr>
        <w:commentReference w:id="99"/>
      </w:r>
      <w:r w:rsidRPr="002F50E4">
        <w:rPr>
          <w:rFonts w:ascii="Times" w:hAnsi="Times" w:cs="Times New Roman"/>
          <w:sz w:val="24"/>
          <w:szCs w:val="24"/>
        </w:rPr>
        <w:t>tone.</w:t>
      </w:r>
      <w:r w:rsidR="005627F3">
        <w:rPr>
          <w:rFonts w:ascii="Times" w:hAnsi="Times" w:cs="Times New Roman"/>
          <w:sz w:val="24"/>
          <w:szCs w:val="24"/>
        </w:rPr>
        <w:t xml:space="preserve"> </w:t>
      </w:r>
      <w:r w:rsidRPr="002F50E4">
        <w:rPr>
          <w:rFonts w:ascii="Times" w:hAnsi="Times" w:cs="Times New Roman"/>
          <w:sz w:val="24"/>
          <w:szCs w:val="24"/>
        </w:rPr>
        <w:t xml:space="preserve">When the restrained rat </w:t>
      </w:r>
      <w:del w:id="100" w:author="Greg Jensen" w:date="2020-07-08T22:40:00Z">
        <w:r w:rsidRPr="002F50E4" w:rsidDel="00485E25">
          <w:rPr>
            <w:rFonts w:ascii="Times" w:hAnsi="Times" w:cs="Times New Roman"/>
            <w:sz w:val="24"/>
            <w:szCs w:val="24"/>
          </w:rPr>
          <w:delText xml:space="preserve">left </w:delText>
        </w:r>
      </w:del>
      <w:ins w:id="101" w:author="Greg Jensen" w:date="2020-07-08T22:40:00Z">
        <w:r w:rsidR="00485E25">
          <w:rPr>
            <w:rFonts w:ascii="Times" w:hAnsi="Times" w:cs="Times New Roman"/>
            <w:sz w:val="24"/>
            <w:szCs w:val="24"/>
          </w:rPr>
          <w:t>moved from</w:t>
        </w:r>
        <w:r w:rsidR="00485E25" w:rsidRPr="002F50E4">
          <w:rPr>
            <w:rFonts w:ascii="Times" w:hAnsi="Times" w:cs="Times New Roman"/>
            <w:sz w:val="24"/>
            <w:szCs w:val="24"/>
          </w:rPr>
          <w:t xml:space="preserve"> </w:t>
        </w:r>
      </w:ins>
      <w:r w:rsidRPr="002F50E4">
        <w:rPr>
          <w:rFonts w:ascii="Times" w:hAnsi="Times" w:cs="Times New Roman"/>
          <w:sz w:val="24"/>
          <w:szCs w:val="24"/>
        </w:rPr>
        <w:t xml:space="preserve">the </w:t>
      </w:r>
      <w:del w:id="102" w:author="Greg Jensen" w:date="2020-07-08T22:40:00Z">
        <w:r w:rsidRPr="002F50E4" w:rsidDel="00485E25">
          <w:rPr>
            <w:rFonts w:ascii="Times" w:hAnsi="Times" w:cs="Times New Roman"/>
            <w:sz w:val="24"/>
            <w:szCs w:val="24"/>
          </w:rPr>
          <w:delText xml:space="preserve">restrainer </w:delText>
        </w:r>
      </w:del>
      <w:ins w:id="103" w:author="Greg Jensen" w:date="2020-07-08T22:40:00Z">
        <w:r w:rsidR="00485E25" w:rsidRPr="002F50E4">
          <w:rPr>
            <w:rFonts w:ascii="Times" w:hAnsi="Times" w:cs="Times New Roman"/>
            <w:sz w:val="24"/>
            <w:szCs w:val="24"/>
          </w:rPr>
          <w:t>restrain</w:t>
        </w:r>
        <w:r w:rsidR="00485E25">
          <w:rPr>
            <w:rFonts w:ascii="Times" w:hAnsi="Times" w:cs="Times New Roman"/>
            <w:sz w:val="24"/>
            <w:szCs w:val="24"/>
          </w:rPr>
          <w:t>t</w:t>
        </w:r>
        <w:r w:rsidR="00485E25" w:rsidRPr="002F50E4">
          <w:rPr>
            <w:rFonts w:ascii="Times" w:hAnsi="Times" w:cs="Times New Roman"/>
            <w:sz w:val="24"/>
            <w:szCs w:val="24"/>
          </w:rPr>
          <w:t xml:space="preserve"> </w:t>
        </w:r>
      </w:ins>
      <w:del w:id="104" w:author="Greg Jensen" w:date="2020-07-08T22:40:00Z">
        <w:r w:rsidRPr="002F50E4" w:rsidDel="00485E25">
          <w:rPr>
            <w:rFonts w:ascii="Times" w:hAnsi="Times" w:cs="Times New Roman"/>
            <w:sz w:val="24"/>
            <w:szCs w:val="24"/>
          </w:rPr>
          <w:delText>and entered</w:delText>
        </w:r>
      </w:del>
      <w:ins w:id="105" w:author="Greg Jensen" w:date="2020-07-08T22:40:00Z">
        <w:r w:rsidR="00485E25">
          <w:rPr>
            <w:rFonts w:ascii="Times" w:hAnsi="Times" w:cs="Times New Roman"/>
            <w:sz w:val="24"/>
            <w:szCs w:val="24"/>
          </w:rPr>
          <w:t>into</w:t>
        </w:r>
      </w:ins>
      <w:r w:rsidRPr="002F50E4">
        <w:rPr>
          <w:rFonts w:ascii="Times" w:hAnsi="Times" w:cs="Times New Roman"/>
          <w:sz w:val="24"/>
          <w:szCs w:val="24"/>
        </w:rPr>
        <w:t xml:space="preserve"> the center chamber, the door was closed, beginning the 30-s social interaction period.</w:t>
      </w:r>
      <w:r w:rsidR="005627F3">
        <w:rPr>
          <w:rFonts w:ascii="Times" w:hAnsi="Times" w:cs="Times New Roman"/>
          <w:sz w:val="24"/>
          <w:szCs w:val="24"/>
        </w:rPr>
        <w:t xml:space="preserve"> </w:t>
      </w:r>
      <w:r w:rsidRPr="002F50E4">
        <w:rPr>
          <w:rFonts w:ascii="Times" w:hAnsi="Times" w:cs="Times New Roman"/>
          <w:sz w:val="24"/>
          <w:szCs w:val="24"/>
        </w:rPr>
        <w:t>This also extinguished the light and deactivated the lever.</w:t>
      </w:r>
      <w:r w:rsidR="005627F3">
        <w:rPr>
          <w:rFonts w:ascii="Times" w:hAnsi="Times" w:cs="Times New Roman"/>
          <w:sz w:val="24"/>
          <w:szCs w:val="24"/>
        </w:rPr>
        <w:t xml:space="preserve"> </w:t>
      </w:r>
      <w:r w:rsidRPr="002F50E4">
        <w:rPr>
          <w:rFonts w:ascii="Times" w:hAnsi="Times" w:cs="Times New Roman"/>
          <w:sz w:val="24"/>
          <w:szCs w:val="24"/>
        </w:rPr>
        <w:t>After 30 s, the restrained rat was returned to the restraint for the next trial.</w:t>
      </w:r>
      <w:r w:rsidR="005627F3">
        <w:rPr>
          <w:rFonts w:ascii="Times" w:hAnsi="Times" w:cs="Times New Roman"/>
          <w:sz w:val="24"/>
          <w:szCs w:val="24"/>
        </w:rPr>
        <w:t xml:space="preserve"> </w:t>
      </w:r>
      <w:ins w:id="106" w:author="Greg Jensen" w:date="2020-07-08T22:41:00Z">
        <w:r w:rsidR="00485E25">
          <w:rPr>
            <w:rFonts w:ascii="Times" w:hAnsi="Times" w:cs="Times New Roman"/>
            <w:sz w:val="24"/>
            <w:szCs w:val="24"/>
          </w:rPr>
          <w:t xml:space="preserve">Because </w:t>
        </w:r>
      </w:ins>
      <w:r w:rsidR="00C24ED3" w:rsidRPr="002F50E4">
        <w:rPr>
          <w:rFonts w:ascii="Times" w:hAnsi="Times" w:cs="Times New Roman"/>
          <w:sz w:val="24"/>
          <w:szCs w:val="24"/>
        </w:rPr>
        <w:t>Rat</w:t>
      </w:r>
      <w:r w:rsidR="00BC4E5B" w:rsidRPr="002F50E4">
        <w:rPr>
          <w:rFonts w:ascii="Times" w:hAnsi="Times" w:cs="Times New Roman"/>
          <w:sz w:val="24"/>
          <w:szCs w:val="24"/>
        </w:rPr>
        <w:t xml:space="preserve"> 8 did not readily press the left lever for social access, </w:t>
      </w:r>
      <w:del w:id="107" w:author="Greg Jensen" w:date="2020-07-08T22:41:00Z">
        <w:r w:rsidR="00BC4E5B" w:rsidRPr="002F50E4" w:rsidDel="00485E25">
          <w:rPr>
            <w:rFonts w:ascii="Times" w:hAnsi="Times" w:cs="Times New Roman"/>
            <w:sz w:val="24"/>
            <w:szCs w:val="24"/>
          </w:rPr>
          <w:delText xml:space="preserve">and </w:delText>
        </w:r>
      </w:del>
      <w:ins w:id="108" w:author="Greg Jensen" w:date="2020-07-08T22:41:00Z">
        <w:r w:rsidR="00485E25">
          <w:rPr>
            <w:rFonts w:ascii="Times" w:hAnsi="Times" w:cs="Times New Roman"/>
            <w:sz w:val="24"/>
            <w:szCs w:val="24"/>
          </w:rPr>
          <w:t>it</w:t>
        </w:r>
      </w:ins>
      <w:del w:id="109" w:author="Greg Jensen" w:date="2020-07-08T22:41:00Z">
        <w:r w:rsidR="00BC4E5B" w:rsidRPr="002F50E4" w:rsidDel="00485E25">
          <w:rPr>
            <w:rFonts w:ascii="Times" w:hAnsi="Times" w:cs="Times New Roman"/>
            <w:sz w:val="24"/>
            <w:szCs w:val="24"/>
          </w:rPr>
          <w:delText>so</w:delText>
        </w:r>
      </w:del>
      <w:r w:rsidR="00BC4E5B" w:rsidRPr="002F50E4">
        <w:rPr>
          <w:rFonts w:ascii="Times" w:hAnsi="Times" w:cs="Times New Roman"/>
          <w:sz w:val="24"/>
          <w:szCs w:val="24"/>
        </w:rPr>
        <w:t xml:space="preserve"> received </w:t>
      </w:r>
      <w:commentRangeStart w:id="110"/>
      <w:r w:rsidR="00BC4E5B" w:rsidRPr="002F50E4">
        <w:rPr>
          <w:rFonts w:ascii="Times" w:hAnsi="Times" w:cs="Times New Roman"/>
          <w:sz w:val="24"/>
          <w:szCs w:val="24"/>
        </w:rPr>
        <w:t xml:space="preserve">a few </w:t>
      </w:r>
      <w:commentRangeEnd w:id="110"/>
      <w:r w:rsidR="00485E25">
        <w:rPr>
          <w:rStyle w:val="CommentReference"/>
          <w:rFonts w:asciiTheme="minorHAnsi" w:eastAsiaTheme="minorEastAsia" w:hAnsiTheme="minorHAnsi" w:cstheme="minorBidi"/>
          <w:lang w:val="en-US" w:eastAsia="zh-CN"/>
        </w:rPr>
        <w:commentReference w:id="110"/>
      </w:r>
      <w:r w:rsidR="00BC4E5B" w:rsidRPr="002F50E4">
        <w:rPr>
          <w:rFonts w:ascii="Times" w:hAnsi="Times" w:cs="Times New Roman"/>
          <w:sz w:val="24"/>
          <w:szCs w:val="24"/>
        </w:rPr>
        <w:t xml:space="preserve">sessions of supplemental training in which </w:t>
      </w:r>
      <w:ins w:id="111" w:author="Greg Jensen" w:date="2020-07-08T22:41:00Z">
        <w:r w:rsidR="00485E25">
          <w:rPr>
            <w:rFonts w:ascii="Times" w:hAnsi="Times" w:cs="Times New Roman"/>
            <w:sz w:val="24"/>
            <w:szCs w:val="24"/>
          </w:rPr>
          <w:t xml:space="preserve">left lever </w:t>
        </w:r>
      </w:ins>
      <w:r w:rsidR="00BC4E5B" w:rsidRPr="002F50E4">
        <w:rPr>
          <w:rFonts w:ascii="Times" w:hAnsi="Times" w:cs="Times New Roman"/>
          <w:sz w:val="24"/>
          <w:szCs w:val="24"/>
        </w:rPr>
        <w:t>presses produced food.</w:t>
      </w:r>
      <w:r w:rsidR="005627F3">
        <w:rPr>
          <w:rFonts w:ascii="Times" w:hAnsi="Times" w:cs="Times New Roman"/>
          <w:sz w:val="24"/>
          <w:szCs w:val="24"/>
        </w:rPr>
        <w:t xml:space="preserve"> </w:t>
      </w:r>
      <w:r w:rsidR="00BC4E5B" w:rsidRPr="002F50E4">
        <w:rPr>
          <w:rFonts w:ascii="Times" w:hAnsi="Times" w:cs="Times New Roman"/>
          <w:sz w:val="24"/>
          <w:szCs w:val="24"/>
        </w:rPr>
        <w:t>Once pressing occurred consistently, the food was withdrawn and social access was the sole consequence of left lever presses.</w:t>
      </w:r>
      <w:r w:rsidR="005627F3">
        <w:rPr>
          <w:rFonts w:ascii="Times" w:hAnsi="Times" w:cs="Times New Roman"/>
          <w:sz w:val="24"/>
          <w:szCs w:val="24"/>
        </w:rPr>
        <w:t xml:space="preserve"> </w:t>
      </w:r>
      <w:r w:rsidR="00BC4E5B" w:rsidRPr="002F50E4">
        <w:rPr>
          <w:rFonts w:ascii="Times" w:hAnsi="Times" w:cs="Times New Roman"/>
          <w:sz w:val="24"/>
          <w:szCs w:val="24"/>
        </w:rPr>
        <w:t xml:space="preserve">Rats 4 and 6 did not require additional training; left lever presses only produced social access </w:t>
      </w:r>
      <w:r w:rsidR="003D7232" w:rsidRPr="002F50E4">
        <w:rPr>
          <w:rFonts w:ascii="Times" w:hAnsi="Times" w:cs="Times New Roman"/>
          <w:sz w:val="24"/>
          <w:szCs w:val="24"/>
        </w:rPr>
        <w:t>throughout</w:t>
      </w:r>
      <w:r w:rsidR="00BC4E5B" w:rsidRPr="002F50E4">
        <w:rPr>
          <w:rFonts w:ascii="Times" w:hAnsi="Times" w:cs="Times New Roman"/>
          <w:sz w:val="24"/>
          <w:szCs w:val="24"/>
        </w:rPr>
        <w:t xml:space="preserve"> the experiment.</w:t>
      </w:r>
    </w:p>
    <w:p w14:paraId="280F7274" w14:textId="77777777" w:rsidR="005627F3" w:rsidRPr="002F50E4" w:rsidRDefault="005627F3" w:rsidP="00332202">
      <w:pPr>
        <w:autoSpaceDE w:val="0"/>
        <w:autoSpaceDN w:val="0"/>
        <w:adjustRightInd w:val="0"/>
        <w:spacing w:line="480" w:lineRule="auto"/>
        <w:rPr>
          <w:rFonts w:ascii="Times" w:hAnsi="Times" w:cs="Times New Roman"/>
          <w:b/>
          <w:bCs/>
          <w:sz w:val="24"/>
          <w:szCs w:val="24"/>
        </w:rPr>
      </w:pPr>
    </w:p>
    <w:p w14:paraId="2520F2D6" w14:textId="24943089" w:rsidR="00332202" w:rsidRPr="005627F3" w:rsidRDefault="00B27C94" w:rsidP="00332202">
      <w:pPr>
        <w:autoSpaceDE w:val="0"/>
        <w:autoSpaceDN w:val="0"/>
        <w:adjustRightInd w:val="0"/>
        <w:spacing w:line="480" w:lineRule="auto"/>
        <w:rPr>
          <w:rFonts w:ascii="Times" w:hAnsi="Times" w:cs="Times New Roman"/>
          <w:bCs/>
          <w:i/>
          <w:sz w:val="24"/>
          <w:szCs w:val="24"/>
        </w:rPr>
      </w:pPr>
      <w:r w:rsidRPr="005627F3">
        <w:rPr>
          <w:rFonts w:ascii="Times" w:hAnsi="Times" w:cs="Times New Roman"/>
          <w:bCs/>
          <w:i/>
          <w:sz w:val="24"/>
          <w:szCs w:val="24"/>
        </w:rPr>
        <w:lastRenderedPageBreak/>
        <w:t>Experimental p</w:t>
      </w:r>
      <w:r w:rsidR="00332202" w:rsidRPr="005627F3">
        <w:rPr>
          <w:rFonts w:ascii="Times" w:hAnsi="Times" w:cs="Times New Roman"/>
          <w:bCs/>
          <w:i/>
          <w:sz w:val="24"/>
          <w:szCs w:val="24"/>
        </w:rPr>
        <w:t>rocedure</w:t>
      </w:r>
    </w:p>
    <w:p w14:paraId="03414C01" w14:textId="559EEF11" w:rsidR="00CA4F7B" w:rsidRDefault="00485E25" w:rsidP="00107A6D">
      <w:pPr>
        <w:autoSpaceDE w:val="0"/>
        <w:autoSpaceDN w:val="0"/>
        <w:adjustRightInd w:val="0"/>
        <w:spacing w:line="480" w:lineRule="auto"/>
        <w:ind w:firstLine="720"/>
        <w:rPr>
          <w:ins w:id="112" w:author="Greg Jensen" w:date="2020-07-08T23:28:00Z"/>
          <w:rFonts w:ascii="Times" w:hAnsi="Times" w:cs="Times New Roman"/>
          <w:sz w:val="24"/>
          <w:szCs w:val="24"/>
        </w:rPr>
      </w:pPr>
      <w:ins w:id="113" w:author="Greg Jensen" w:date="2020-07-08T22:43:00Z">
        <w:r>
          <w:rPr>
            <w:rFonts w:ascii="Times" w:hAnsi="Times" w:cs="Times New Roman"/>
            <w:sz w:val="24"/>
            <w:szCs w:val="24"/>
          </w:rPr>
          <w:t xml:space="preserve">During all experimental sessions, </w:t>
        </w:r>
      </w:ins>
      <w:ins w:id="114" w:author="Greg Jensen" w:date="2020-07-08T22:49:00Z">
        <w:r w:rsidR="00CA4F7B">
          <w:rPr>
            <w:rFonts w:ascii="Times" w:hAnsi="Times" w:cs="Times New Roman"/>
            <w:sz w:val="24"/>
            <w:szCs w:val="24"/>
          </w:rPr>
          <w:t xml:space="preserve">the </w:t>
        </w:r>
      </w:ins>
      <w:del w:id="115" w:author="Greg Jensen" w:date="2020-07-08T22:42:00Z">
        <w:r w:rsidR="00DC4B98" w:rsidRPr="002F50E4" w:rsidDel="00485E25">
          <w:rPr>
            <w:rFonts w:ascii="Times" w:hAnsi="Times" w:cs="Times New Roman"/>
            <w:sz w:val="24"/>
            <w:szCs w:val="24"/>
          </w:rPr>
          <w:delText>A</w:delText>
        </w:r>
        <w:r w:rsidR="00332202" w:rsidRPr="002F50E4" w:rsidDel="00485E25">
          <w:rPr>
            <w:rFonts w:ascii="Times" w:hAnsi="Times" w:cs="Times New Roman"/>
            <w:sz w:val="24"/>
            <w:szCs w:val="24"/>
          </w:rPr>
          <w:delText xml:space="preserve"> concurrent choice procedure</w:delText>
        </w:r>
        <w:r w:rsidR="00DC4B98" w:rsidRPr="002F50E4" w:rsidDel="00485E25">
          <w:rPr>
            <w:rFonts w:ascii="Times" w:hAnsi="Times" w:cs="Times New Roman"/>
            <w:sz w:val="24"/>
            <w:szCs w:val="24"/>
          </w:rPr>
          <w:delText xml:space="preserve"> was used, wherein </w:delText>
        </w:r>
        <w:r w:rsidR="00332202" w:rsidRPr="002F50E4" w:rsidDel="00485E25">
          <w:rPr>
            <w:rFonts w:ascii="Times" w:hAnsi="Times" w:cs="Times New Roman"/>
            <w:sz w:val="24"/>
            <w:szCs w:val="24"/>
          </w:rPr>
          <w:delText>r</w:delText>
        </w:r>
      </w:del>
      <w:ins w:id="116" w:author="Greg Jensen" w:date="2020-07-08T22:43:00Z">
        <w:r>
          <w:rPr>
            <w:rFonts w:ascii="Times" w:hAnsi="Times" w:cs="Times New Roman"/>
            <w:sz w:val="24"/>
            <w:szCs w:val="24"/>
          </w:rPr>
          <w:t>r</w:t>
        </w:r>
      </w:ins>
      <w:r w:rsidR="00332202" w:rsidRPr="002F50E4">
        <w:rPr>
          <w:rFonts w:ascii="Times" w:hAnsi="Times" w:cs="Times New Roman"/>
          <w:sz w:val="24"/>
          <w:szCs w:val="24"/>
        </w:rPr>
        <w:t>at</w:t>
      </w:r>
      <w:del w:id="117" w:author="Greg Jensen" w:date="2020-07-08T22:49:00Z">
        <w:r w:rsidR="00332202" w:rsidRPr="002F50E4" w:rsidDel="00CA4F7B">
          <w:rPr>
            <w:rFonts w:ascii="Times" w:hAnsi="Times" w:cs="Times New Roman"/>
            <w:sz w:val="24"/>
            <w:szCs w:val="24"/>
          </w:rPr>
          <w:delText>s</w:delText>
        </w:r>
      </w:del>
      <w:ins w:id="118" w:author="Greg Jensen" w:date="2020-07-08T22:49:00Z">
        <w:r w:rsidR="00CA4F7B">
          <w:rPr>
            <w:rFonts w:ascii="Times" w:hAnsi="Times" w:cs="Times New Roman"/>
            <w:sz w:val="24"/>
            <w:szCs w:val="24"/>
          </w:rPr>
          <w:t xml:space="preserve"> in the central chamber</w:t>
        </w:r>
      </w:ins>
      <w:r w:rsidR="00332202" w:rsidRPr="002F50E4">
        <w:rPr>
          <w:rFonts w:ascii="Times" w:hAnsi="Times" w:cs="Times New Roman"/>
          <w:sz w:val="24"/>
          <w:szCs w:val="24"/>
        </w:rPr>
        <w:t xml:space="preserve"> </w:t>
      </w:r>
      <w:del w:id="119" w:author="Greg Jensen" w:date="2020-07-08T22:42:00Z">
        <w:r w:rsidR="00332202" w:rsidRPr="002F50E4" w:rsidDel="00485E25">
          <w:rPr>
            <w:rFonts w:ascii="Times" w:hAnsi="Times" w:cs="Times New Roman"/>
            <w:sz w:val="24"/>
            <w:szCs w:val="24"/>
          </w:rPr>
          <w:delText>were given</w:delText>
        </w:r>
      </w:del>
      <w:ins w:id="120" w:author="Greg Jensen" w:date="2020-07-08T22:42:00Z">
        <w:r>
          <w:rPr>
            <w:rFonts w:ascii="Times" w:hAnsi="Times" w:cs="Times New Roman"/>
            <w:sz w:val="24"/>
            <w:szCs w:val="24"/>
          </w:rPr>
          <w:t>made</w:t>
        </w:r>
      </w:ins>
      <w:r w:rsidR="00332202" w:rsidRPr="002F50E4">
        <w:rPr>
          <w:rFonts w:ascii="Times" w:hAnsi="Times" w:cs="Times New Roman"/>
          <w:sz w:val="24"/>
          <w:szCs w:val="24"/>
        </w:rPr>
        <w:t xml:space="preserve"> repeated </w:t>
      </w:r>
      <w:ins w:id="121" w:author="Greg Jensen" w:date="2020-07-08T22:42:00Z">
        <w:r>
          <w:rPr>
            <w:rFonts w:ascii="Times" w:hAnsi="Times" w:cs="Times New Roman"/>
            <w:sz w:val="24"/>
            <w:szCs w:val="24"/>
          </w:rPr>
          <w:t xml:space="preserve">concurrent </w:t>
        </w:r>
      </w:ins>
      <w:r w:rsidR="00332202" w:rsidRPr="002F50E4">
        <w:rPr>
          <w:rFonts w:ascii="Times" w:hAnsi="Times" w:cs="Times New Roman"/>
          <w:sz w:val="24"/>
          <w:szCs w:val="24"/>
        </w:rPr>
        <w:t>choices between social release and food.</w:t>
      </w:r>
      <w:r w:rsidR="005627F3">
        <w:rPr>
          <w:rFonts w:ascii="Times" w:hAnsi="Times" w:cs="Times New Roman"/>
          <w:sz w:val="24"/>
          <w:szCs w:val="24"/>
        </w:rPr>
        <w:t xml:space="preserve"> </w:t>
      </w:r>
      <w:r w:rsidR="00332202" w:rsidRPr="002F50E4">
        <w:rPr>
          <w:rFonts w:ascii="Times" w:hAnsi="Times" w:cs="Times New Roman"/>
          <w:sz w:val="24"/>
          <w:szCs w:val="24"/>
        </w:rPr>
        <w:t>Choice trials began with both left and right cue lights illuminated.</w:t>
      </w:r>
      <w:r w:rsidR="005627F3">
        <w:rPr>
          <w:rFonts w:ascii="Times" w:hAnsi="Times" w:cs="Times New Roman"/>
          <w:sz w:val="24"/>
          <w:szCs w:val="24"/>
        </w:rPr>
        <w:t xml:space="preserve"> </w:t>
      </w:r>
      <w:ins w:id="122" w:author="Greg Jensen" w:date="2020-07-08T22:44:00Z">
        <w:r>
          <w:rPr>
            <w:rFonts w:ascii="Times" w:hAnsi="Times" w:cs="Times New Roman"/>
            <w:sz w:val="24"/>
            <w:szCs w:val="24"/>
          </w:rPr>
          <w:t>In all conditions</w:t>
        </w:r>
      </w:ins>
      <w:ins w:id="123" w:author="Greg Jensen" w:date="2020-07-08T22:47:00Z">
        <w:r>
          <w:rPr>
            <w:rFonts w:ascii="Times" w:hAnsi="Times" w:cs="Times New Roman"/>
            <w:sz w:val="24"/>
            <w:szCs w:val="24"/>
          </w:rPr>
          <w:t xml:space="preserve"> (with the exception of </w:t>
        </w:r>
        <w:r w:rsidR="00CA4F7B">
          <w:rPr>
            <w:rFonts w:ascii="Times" w:hAnsi="Times" w:cs="Times New Roman"/>
            <w:sz w:val="24"/>
            <w:szCs w:val="24"/>
          </w:rPr>
          <w:t>Condition 5</w:t>
        </w:r>
      </w:ins>
      <w:ins w:id="124" w:author="Greg Jensen" w:date="2020-07-08T22:49:00Z">
        <w:r w:rsidR="00CA4F7B">
          <w:rPr>
            <w:rFonts w:ascii="Times" w:hAnsi="Times" w:cs="Times New Roman"/>
            <w:sz w:val="24"/>
            <w:szCs w:val="24"/>
          </w:rPr>
          <w:t>; see below</w:t>
        </w:r>
      </w:ins>
      <w:ins w:id="125" w:author="Greg Jensen" w:date="2020-07-08T22:47:00Z">
        <w:r w:rsidR="00CA4F7B">
          <w:rPr>
            <w:rFonts w:ascii="Times" w:hAnsi="Times" w:cs="Times New Roman"/>
            <w:sz w:val="24"/>
            <w:szCs w:val="24"/>
          </w:rPr>
          <w:t>)</w:t>
        </w:r>
      </w:ins>
      <w:ins w:id="126" w:author="Greg Jensen" w:date="2020-07-08T22:44:00Z">
        <w:r>
          <w:rPr>
            <w:rFonts w:ascii="Times" w:hAnsi="Times" w:cs="Times New Roman"/>
            <w:sz w:val="24"/>
            <w:szCs w:val="24"/>
          </w:rPr>
          <w:t xml:space="preserve">, </w:t>
        </w:r>
      </w:ins>
      <w:ins w:id="127" w:author="Greg Jensen" w:date="2020-07-08T22:49:00Z">
        <w:r w:rsidR="00CA4F7B">
          <w:rPr>
            <w:rFonts w:ascii="Times" w:hAnsi="Times" w:cs="Times New Roman"/>
            <w:sz w:val="24"/>
            <w:szCs w:val="24"/>
          </w:rPr>
          <w:t>a restrained rat was placed in the left restraint</w:t>
        </w:r>
      </w:ins>
      <w:ins w:id="128" w:author="Greg Jensen" w:date="2020-07-08T22:50:00Z">
        <w:r w:rsidR="00CA4F7B">
          <w:rPr>
            <w:rFonts w:ascii="Times" w:hAnsi="Times" w:cs="Times New Roman"/>
            <w:sz w:val="24"/>
            <w:szCs w:val="24"/>
          </w:rPr>
          <w:t xml:space="preserve">, and </w:t>
        </w:r>
      </w:ins>
      <w:del w:id="129" w:author="Greg Jensen" w:date="2020-07-08T22:44:00Z">
        <w:r w:rsidR="00E56AD6" w:rsidRPr="002F50E4" w:rsidDel="00485E25">
          <w:rPr>
            <w:rFonts w:ascii="Times" w:hAnsi="Times" w:cs="Times New Roman"/>
            <w:sz w:val="24"/>
            <w:szCs w:val="24"/>
          </w:rPr>
          <w:delText>A</w:delText>
        </w:r>
        <w:r w:rsidR="00332202" w:rsidRPr="002F50E4" w:rsidDel="00485E25">
          <w:rPr>
            <w:rFonts w:ascii="Times" w:hAnsi="Times" w:cs="Times New Roman"/>
            <w:sz w:val="24"/>
            <w:szCs w:val="24"/>
          </w:rPr>
          <w:delText xml:space="preserve"> </w:delText>
        </w:r>
      </w:del>
      <w:ins w:id="130" w:author="Greg Jensen" w:date="2020-07-08T22:44:00Z">
        <w:r>
          <w:rPr>
            <w:rFonts w:ascii="Times" w:hAnsi="Times" w:cs="Times New Roman"/>
            <w:sz w:val="24"/>
            <w:szCs w:val="24"/>
          </w:rPr>
          <w:t>a</w:t>
        </w:r>
        <w:r w:rsidRPr="002F50E4">
          <w:rPr>
            <w:rFonts w:ascii="Times" w:hAnsi="Times" w:cs="Times New Roman"/>
            <w:sz w:val="24"/>
            <w:szCs w:val="24"/>
          </w:rPr>
          <w:t xml:space="preserve"> </w:t>
        </w:r>
      </w:ins>
      <w:r w:rsidR="00332202" w:rsidRPr="002F50E4">
        <w:rPr>
          <w:rFonts w:ascii="Times" w:hAnsi="Times" w:cs="Times New Roman"/>
          <w:sz w:val="24"/>
          <w:szCs w:val="24"/>
        </w:rPr>
        <w:t xml:space="preserve">press on the left (social release) lever turned off the left cue light and opened the </w:t>
      </w:r>
      <w:ins w:id="131" w:author="Greg Jensen" w:date="2020-07-08T22:44:00Z">
        <w:r>
          <w:rPr>
            <w:rFonts w:ascii="Times" w:hAnsi="Times" w:cs="Times New Roman"/>
            <w:sz w:val="24"/>
            <w:szCs w:val="24"/>
          </w:rPr>
          <w:t xml:space="preserve">left </w:t>
        </w:r>
      </w:ins>
      <w:r w:rsidR="00332202" w:rsidRPr="002F50E4">
        <w:rPr>
          <w:rFonts w:ascii="Times" w:hAnsi="Times" w:cs="Times New Roman"/>
          <w:sz w:val="24"/>
          <w:szCs w:val="24"/>
        </w:rPr>
        <w:t>door</w:t>
      </w:r>
      <w:ins w:id="132" w:author="Greg Jensen" w:date="2020-07-08T22:50:00Z">
        <w:r w:rsidR="00CA4F7B">
          <w:rPr>
            <w:rFonts w:ascii="Times" w:hAnsi="Times" w:cs="Times New Roman"/>
            <w:sz w:val="24"/>
            <w:szCs w:val="24"/>
          </w:rPr>
          <w:t xml:space="preserve">. </w:t>
        </w:r>
      </w:ins>
      <w:ins w:id="133" w:author="Greg Jensen" w:date="2020-07-08T23:09:00Z">
        <w:r w:rsidR="004566A4">
          <w:rPr>
            <w:rFonts w:ascii="Times" w:hAnsi="Times" w:cs="Times New Roman"/>
            <w:sz w:val="24"/>
            <w:szCs w:val="24"/>
          </w:rPr>
          <w:t>A</w:t>
        </w:r>
      </w:ins>
      <w:del w:id="134" w:author="Greg Jensen" w:date="2020-07-08T22:44:00Z">
        <w:r w:rsidR="00332202" w:rsidRPr="002F50E4" w:rsidDel="00485E25">
          <w:rPr>
            <w:rFonts w:ascii="Times" w:hAnsi="Times" w:cs="Times New Roman"/>
            <w:sz w:val="24"/>
            <w:szCs w:val="24"/>
          </w:rPr>
          <w:delText xml:space="preserve"> on the left for a 30-s social interaction period</w:delText>
        </w:r>
      </w:del>
      <w:del w:id="135" w:author="Greg Jensen" w:date="2020-07-08T22:50:00Z">
        <w:r w:rsidR="00EF2648" w:rsidRPr="002F50E4" w:rsidDel="00CA4F7B">
          <w:rPr>
            <w:rFonts w:ascii="Times" w:hAnsi="Times" w:cs="Times New Roman"/>
            <w:sz w:val="24"/>
            <w:szCs w:val="24"/>
          </w:rPr>
          <w:delText xml:space="preserve">, </w:delText>
        </w:r>
      </w:del>
      <w:ins w:id="136" w:author="Greg Jensen" w:date="2020-07-08T22:51:00Z">
        <w:r w:rsidR="00CA4F7B">
          <w:rPr>
            <w:rFonts w:ascii="Times" w:hAnsi="Times" w:cs="Times New Roman"/>
            <w:sz w:val="24"/>
            <w:szCs w:val="24"/>
          </w:rPr>
          <w:t xml:space="preserve">t the end of the social interaction period, </w:t>
        </w:r>
      </w:ins>
      <w:del w:id="137" w:author="Greg Jensen" w:date="2020-07-08T22:52:00Z">
        <w:r w:rsidR="00EF2648" w:rsidRPr="002F50E4" w:rsidDel="00CA4F7B">
          <w:rPr>
            <w:rFonts w:ascii="Times" w:hAnsi="Times" w:cs="Times New Roman"/>
            <w:sz w:val="24"/>
            <w:szCs w:val="24"/>
          </w:rPr>
          <w:delText xml:space="preserve">after which </w:delText>
        </w:r>
      </w:del>
      <w:r w:rsidR="00EF2648" w:rsidRPr="002F50E4">
        <w:rPr>
          <w:rFonts w:ascii="Times" w:hAnsi="Times" w:cs="Times New Roman"/>
          <w:sz w:val="24"/>
          <w:szCs w:val="24"/>
        </w:rPr>
        <w:t xml:space="preserve">the </w:t>
      </w:r>
      <w:ins w:id="138" w:author="Greg Jensen" w:date="2020-07-08T22:48:00Z">
        <w:r w:rsidR="00CA4F7B">
          <w:rPr>
            <w:rFonts w:ascii="Times" w:hAnsi="Times" w:cs="Times New Roman"/>
            <w:sz w:val="24"/>
            <w:szCs w:val="24"/>
          </w:rPr>
          <w:t>apparatus was reset</w:t>
        </w:r>
      </w:ins>
      <w:ins w:id="139" w:author="Greg Jensen" w:date="2020-07-08T22:52:00Z">
        <w:r w:rsidR="00CA4F7B">
          <w:rPr>
            <w:rFonts w:ascii="Times" w:hAnsi="Times" w:cs="Times New Roman"/>
            <w:sz w:val="24"/>
            <w:szCs w:val="24"/>
          </w:rPr>
          <w:t>, with the restrained rat returned to the left restraint</w:t>
        </w:r>
      </w:ins>
      <w:ins w:id="140" w:author="Greg Jensen" w:date="2020-07-08T23:07:00Z">
        <w:r w:rsidR="004566A4">
          <w:rPr>
            <w:rFonts w:ascii="Times" w:hAnsi="Times" w:cs="Times New Roman"/>
            <w:sz w:val="24"/>
            <w:szCs w:val="24"/>
          </w:rPr>
          <w:t xml:space="preserve"> while the focal rat remained in the central chamber</w:t>
        </w:r>
      </w:ins>
      <w:del w:id="141" w:author="Greg Jensen" w:date="2020-07-08T22:48:00Z">
        <w:r w:rsidR="00EF2648" w:rsidRPr="002F50E4" w:rsidDel="00CA4F7B">
          <w:rPr>
            <w:rFonts w:ascii="Times" w:hAnsi="Times" w:cs="Times New Roman"/>
            <w:sz w:val="24"/>
            <w:szCs w:val="24"/>
          </w:rPr>
          <w:delText>choice phase was reinstated</w:delText>
        </w:r>
      </w:del>
      <w:r w:rsidR="00EF2648" w:rsidRPr="002F50E4">
        <w:rPr>
          <w:rFonts w:ascii="Times" w:hAnsi="Times" w:cs="Times New Roman"/>
          <w:sz w:val="24"/>
          <w:szCs w:val="24"/>
        </w:rPr>
        <w:t>.</w:t>
      </w:r>
      <w:ins w:id="142" w:author="Greg Jensen" w:date="2020-07-08T23:02:00Z">
        <w:r w:rsidR="004566A4">
          <w:rPr>
            <w:rFonts w:ascii="Times" w:hAnsi="Times" w:cs="Times New Roman"/>
            <w:sz w:val="24"/>
            <w:szCs w:val="24"/>
          </w:rPr>
          <w:t xml:space="preserve"> </w:t>
        </w:r>
      </w:ins>
      <w:ins w:id="143" w:author="Greg Jensen" w:date="2020-07-08T23:07:00Z">
        <w:r w:rsidR="004566A4">
          <w:rPr>
            <w:rFonts w:ascii="Times" w:hAnsi="Times" w:cs="Times New Roman"/>
            <w:sz w:val="24"/>
            <w:szCs w:val="24"/>
          </w:rPr>
          <w:t>U</w:t>
        </w:r>
      </w:ins>
      <w:ins w:id="144" w:author="Greg Jensen" w:date="2020-07-08T23:02:00Z">
        <w:r w:rsidR="004566A4">
          <w:rPr>
            <w:rFonts w:ascii="Times" w:hAnsi="Times" w:cs="Times New Roman"/>
            <w:sz w:val="24"/>
            <w:szCs w:val="24"/>
          </w:rPr>
          <w:t>nless otherwise</w:t>
        </w:r>
      </w:ins>
      <w:ins w:id="145" w:author="Greg Jensen" w:date="2020-07-08T23:07:00Z">
        <w:r w:rsidR="004566A4">
          <w:rPr>
            <w:rFonts w:ascii="Times" w:hAnsi="Times" w:cs="Times New Roman"/>
            <w:sz w:val="24"/>
            <w:szCs w:val="24"/>
          </w:rPr>
          <w:t xml:space="preserve"> indicated</w:t>
        </w:r>
      </w:ins>
      <w:ins w:id="146" w:author="Greg Jensen" w:date="2020-07-08T23:02:00Z">
        <w:r w:rsidR="004566A4">
          <w:rPr>
            <w:rFonts w:ascii="Times" w:hAnsi="Times" w:cs="Times New Roman"/>
            <w:sz w:val="24"/>
            <w:szCs w:val="24"/>
          </w:rPr>
          <w:t xml:space="preserve">, all social interaction periods had a </w:t>
        </w:r>
      </w:ins>
      <w:ins w:id="147" w:author="Greg Jensen" w:date="2020-07-08T23:04:00Z">
        <w:r w:rsidR="004566A4">
          <w:rPr>
            <w:rFonts w:ascii="Times" w:hAnsi="Times" w:cs="Times New Roman"/>
            <w:sz w:val="24"/>
            <w:szCs w:val="24"/>
          </w:rPr>
          <w:t xml:space="preserve">fixed </w:t>
        </w:r>
      </w:ins>
      <w:ins w:id="148" w:author="Greg Jensen" w:date="2020-07-08T23:02:00Z">
        <w:r w:rsidR="004566A4">
          <w:rPr>
            <w:rFonts w:ascii="Times" w:hAnsi="Times" w:cs="Times New Roman"/>
            <w:sz w:val="24"/>
            <w:szCs w:val="24"/>
          </w:rPr>
          <w:t>duration of 30-s</w:t>
        </w:r>
      </w:ins>
      <w:ins w:id="149" w:author="Greg Jensen" w:date="2020-07-08T23:03:00Z">
        <w:r w:rsidR="004566A4">
          <w:rPr>
            <w:rFonts w:ascii="Times" w:hAnsi="Times" w:cs="Times New Roman"/>
            <w:sz w:val="24"/>
            <w:szCs w:val="24"/>
          </w:rPr>
          <w:t>.</w:t>
        </w:r>
      </w:ins>
      <w:ins w:id="150" w:author="Greg Jensen" w:date="2020-07-08T23:04:00Z">
        <w:r w:rsidR="004566A4">
          <w:rPr>
            <w:rFonts w:ascii="Times" w:hAnsi="Times" w:cs="Times New Roman"/>
            <w:sz w:val="24"/>
            <w:szCs w:val="24"/>
          </w:rPr>
          <w:t xml:space="preserve"> </w:t>
        </w:r>
      </w:ins>
      <w:moveToRangeStart w:id="151" w:author="Greg Jensen" w:date="2020-07-08T23:04:00Z" w:name="move45141906"/>
      <w:moveTo w:id="152" w:author="Greg Jensen" w:date="2020-07-08T23:04:00Z">
        <w:r w:rsidR="004566A4" w:rsidRPr="002F50E4">
          <w:rPr>
            <w:rFonts w:ascii="Times" w:hAnsi="Times" w:cs="Times New Roman"/>
            <w:sz w:val="24"/>
            <w:szCs w:val="24"/>
          </w:rPr>
          <w:t xml:space="preserve">Sessions were conducted five days per week and lasted for </w:t>
        </w:r>
      </w:moveTo>
      <w:ins w:id="153" w:author="Greg Jensen" w:date="2020-07-08T23:05:00Z">
        <w:r w:rsidR="004566A4">
          <w:rPr>
            <w:rFonts w:ascii="Times" w:hAnsi="Times" w:cs="Times New Roman"/>
            <w:sz w:val="24"/>
            <w:szCs w:val="24"/>
          </w:rPr>
          <w:t xml:space="preserve">a total of </w:t>
        </w:r>
      </w:ins>
      <w:moveTo w:id="154" w:author="Greg Jensen" w:date="2020-07-08T23:04:00Z">
        <w:r w:rsidR="004566A4" w:rsidRPr="002F50E4">
          <w:rPr>
            <w:rFonts w:ascii="Times" w:hAnsi="Times" w:cs="Times New Roman"/>
            <w:sz w:val="24"/>
            <w:szCs w:val="24"/>
          </w:rPr>
          <w:t>30 min.</w:t>
        </w:r>
      </w:moveTo>
      <w:ins w:id="155" w:author="Greg Jensen" w:date="2020-07-08T23:14:00Z">
        <w:r w:rsidR="0047622E" w:rsidRPr="0047622E">
          <w:rPr>
            <w:rFonts w:ascii="Times" w:hAnsi="Times" w:cs="Times New Roman"/>
            <w:sz w:val="24"/>
            <w:szCs w:val="24"/>
          </w:rPr>
          <w:t xml:space="preserve"> </w:t>
        </w:r>
        <w:r w:rsidR="0047622E">
          <w:rPr>
            <w:rFonts w:ascii="Times" w:hAnsi="Times" w:cs="Times New Roman"/>
            <w:sz w:val="24"/>
            <w:szCs w:val="24"/>
          </w:rPr>
          <w:t>Subjects in Conditions 1-3 were fed on a restricted schedule in their home cages, whereas subjects in Condition 4-7 had free access to food in their home cages.</w:t>
        </w:r>
      </w:ins>
      <w:moveTo w:id="156" w:author="Greg Jensen" w:date="2020-07-08T23:04:00Z">
        <w:del w:id="157" w:author="Greg Jensen" w:date="2020-07-08T23:04:00Z">
          <w:r w:rsidR="004566A4" w:rsidDel="004566A4">
            <w:rPr>
              <w:rFonts w:ascii="Times" w:hAnsi="Times" w:cs="Times New Roman"/>
              <w:sz w:val="24"/>
              <w:szCs w:val="24"/>
            </w:rPr>
            <w:delText xml:space="preserve"> </w:delText>
          </w:r>
        </w:del>
      </w:moveTo>
      <w:moveToRangeEnd w:id="151"/>
      <w:del w:id="158" w:author="Greg Jensen" w:date="2020-07-08T22:52:00Z">
        <w:r w:rsidR="005627F3" w:rsidDel="00CA4F7B">
          <w:rPr>
            <w:rFonts w:ascii="Times" w:hAnsi="Times" w:cs="Times New Roman"/>
            <w:sz w:val="24"/>
            <w:szCs w:val="24"/>
          </w:rPr>
          <w:delText xml:space="preserve"> </w:delText>
        </w:r>
      </w:del>
    </w:p>
    <w:p w14:paraId="4D464501" w14:textId="6648F3AB" w:rsidR="00010D0F" w:rsidRDefault="00010D0F" w:rsidP="00107A6D">
      <w:pPr>
        <w:autoSpaceDE w:val="0"/>
        <w:autoSpaceDN w:val="0"/>
        <w:adjustRightInd w:val="0"/>
        <w:spacing w:line="480" w:lineRule="auto"/>
        <w:ind w:firstLine="720"/>
        <w:rPr>
          <w:ins w:id="159" w:author="Greg Jensen" w:date="2020-07-08T22:52:00Z"/>
          <w:rFonts w:ascii="Times" w:hAnsi="Times" w:cs="Times New Roman"/>
          <w:sz w:val="24"/>
          <w:szCs w:val="24"/>
        </w:rPr>
      </w:pPr>
      <w:moveToRangeStart w:id="160" w:author="Greg Jensen" w:date="2020-07-08T23:28:00Z" w:name="move45143326"/>
      <w:moveTo w:id="161" w:author="Greg Jensen" w:date="2020-07-08T23:28:00Z">
        <w:r w:rsidRPr="002F50E4">
          <w:rPr>
            <w:rFonts w:ascii="Times" w:hAnsi="Times" w:cs="Times New Roman"/>
            <w:sz w:val="24"/>
            <w:szCs w:val="24"/>
          </w:rPr>
          <w:t>A within-subject experimental design was employed, wherein each subject was exposed to experimental conditions in which the main independent variables (food amount, food deprivation, food location) were systematically manipulated across blocks of sessions.</w:t>
        </w:r>
        <w:r>
          <w:rPr>
            <w:rFonts w:ascii="Times" w:hAnsi="Times" w:cs="Times New Roman"/>
            <w:sz w:val="24"/>
            <w:szCs w:val="24"/>
          </w:rPr>
          <w:t xml:space="preserve"> </w:t>
        </w:r>
        <w:r w:rsidRPr="002F50E4">
          <w:rPr>
            <w:rFonts w:ascii="Times" w:hAnsi="Times" w:cs="Times New Roman"/>
            <w:sz w:val="24"/>
            <w:szCs w:val="24"/>
          </w:rPr>
          <w:t xml:space="preserve">Table 1 shows the sequence of conditions </w:t>
        </w:r>
        <w:del w:id="162" w:author="Greg Jensen" w:date="2020-07-08T23:28:00Z">
          <w:r w:rsidRPr="002F50E4" w:rsidDel="00010D0F">
            <w:rPr>
              <w:rFonts w:ascii="Times" w:hAnsi="Times" w:cs="Times New Roman"/>
              <w:sz w:val="24"/>
              <w:szCs w:val="24"/>
            </w:rPr>
            <w:delText>and the number of sessions conducted in each condition</w:delText>
          </w:r>
        </w:del>
      </w:moveTo>
      <w:ins w:id="163" w:author="Greg Jensen" w:date="2020-07-08T23:28:00Z">
        <w:r>
          <w:rPr>
            <w:rFonts w:ascii="Times" w:hAnsi="Times" w:cs="Times New Roman"/>
            <w:sz w:val="24"/>
            <w:szCs w:val="24"/>
          </w:rPr>
          <w:t>and summarized their manipulations</w:t>
        </w:r>
      </w:ins>
      <w:moveTo w:id="164" w:author="Greg Jensen" w:date="2020-07-08T23:28:00Z">
        <w:r w:rsidRPr="002F50E4">
          <w:rPr>
            <w:rFonts w:ascii="Times" w:hAnsi="Times" w:cs="Times New Roman"/>
            <w:sz w:val="24"/>
            <w:szCs w:val="24"/>
          </w:rPr>
          <w:t>.</w:t>
        </w:r>
        <w:r>
          <w:rPr>
            <w:rFonts w:ascii="Times" w:hAnsi="Times" w:cs="Times New Roman"/>
            <w:sz w:val="24"/>
            <w:szCs w:val="24"/>
          </w:rPr>
          <w:t xml:space="preserve"> </w:t>
        </w:r>
        <w:r w:rsidRPr="002F50E4">
          <w:rPr>
            <w:rFonts w:ascii="Times" w:hAnsi="Times" w:cs="Times New Roman"/>
            <w:sz w:val="24"/>
            <w:szCs w:val="24"/>
          </w:rPr>
          <w:t>The main dependent variables were food and social choices, food and social rewards, food consumed, and food shared.</w:t>
        </w:r>
        <w:r>
          <w:rPr>
            <w:rFonts w:ascii="Times" w:hAnsi="Times" w:cs="Times New Roman"/>
            <w:sz w:val="24"/>
            <w:szCs w:val="24"/>
          </w:rPr>
          <w:t xml:space="preserve"> </w:t>
        </w:r>
        <w:r w:rsidRPr="002F50E4">
          <w:rPr>
            <w:rFonts w:ascii="Times" w:hAnsi="Times" w:cs="Times New Roman"/>
            <w:sz w:val="24"/>
            <w:szCs w:val="24"/>
          </w:rPr>
          <w:t xml:space="preserve">The operational definition of </w:t>
        </w:r>
      </w:moveTo>
      <w:ins w:id="165" w:author="Greg Jensen" w:date="2020-07-08T23:29:00Z">
        <w:r>
          <w:rPr>
            <w:rFonts w:ascii="Times" w:hAnsi="Times" w:cs="Times New Roman"/>
            <w:sz w:val="24"/>
            <w:szCs w:val="24"/>
          </w:rPr>
          <w:t>“</w:t>
        </w:r>
      </w:ins>
      <w:moveTo w:id="166" w:author="Greg Jensen" w:date="2020-07-08T23:28:00Z">
        <w:r w:rsidRPr="002F50E4">
          <w:rPr>
            <w:rFonts w:ascii="Times" w:hAnsi="Times" w:cs="Times New Roman"/>
            <w:sz w:val="24"/>
            <w:szCs w:val="24"/>
          </w:rPr>
          <w:t>sharing</w:t>
        </w:r>
      </w:moveTo>
      <w:ins w:id="167" w:author="Greg Jensen" w:date="2020-07-08T23:29:00Z">
        <w:r>
          <w:rPr>
            <w:rFonts w:ascii="Times" w:hAnsi="Times" w:cs="Times New Roman"/>
            <w:sz w:val="24"/>
            <w:szCs w:val="24"/>
          </w:rPr>
          <w:t>”</w:t>
        </w:r>
      </w:ins>
      <w:moveTo w:id="168" w:author="Greg Jensen" w:date="2020-07-08T23:28:00Z">
        <w:r w:rsidRPr="002F50E4">
          <w:rPr>
            <w:rFonts w:ascii="Times" w:hAnsi="Times" w:cs="Times New Roman"/>
            <w:sz w:val="24"/>
            <w:szCs w:val="24"/>
          </w:rPr>
          <w:t xml:space="preserve"> was a sequence of behavior consisting of producing food, followed by social release with food remaining, permitting food consumption by the restrained rat.</w:t>
        </w:r>
      </w:moveTo>
      <w:moveToRangeEnd w:id="160"/>
    </w:p>
    <w:p w14:paraId="7E7F013B" w14:textId="45443FE2" w:rsidR="00EF2648" w:rsidRPr="002F50E4" w:rsidRDefault="004566A4" w:rsidP="00107A6D">
      <w:pPr>
        <w:autoSpaceDE w:val="0"/>
        <w:autoSpaceDN w:val="0"/>
        <w:adjustRightInd w:val="0"/>
        <w:spacing w:line="480" w:lineRule="auto"/>
        <w:ind w:firstLine="720"/>
        <w:rPr>
          <w:rFonts w:ascii="Times" w:hAnsi="Times" w:cs="Times New Roman"/>
          <w:sz w:val="24"/>
          <w:szCs w:val="24"/>
        </w:rPr>
      </w:pPr>
      <w:ins w:id="169" w:author="Greg Jensen" w:date="2020-07-08T23:01:00Z">
        <w:r>
          <w:rPr>
            <w:rFonts w:ascii="Times" w:hAnsi="Times" w:cs="Times New Roman"/>
            <w:sz w:val="24"/>
            <w:szCs w:val="24"/>
          </w:rPr>
          <w:t>During Phase 1, a</w:t>
        </w:r>
      </w:ins>
      <w:del w:id="170" w:author="Greg Jensen" w:date="2020-07-08T23:01:00Z">
        <w:r w:rsidR="00332202" w:rsidRPr="002F50E4" w:rsidDel="004566A4">
          <w:rPr>
            <w:rFonts w:ascii="Times" w:hAnsi="Times" w:cs="Times New Roman"/>
            <w:sz w:val="24"/>
            <w:szCs w:val="24"/>
          </w:rPr>
          <w:delText>A</w:delText>
        </w:r>
      </w:del>
      <w:r w:rsidR="00332202" w:rsidRPr="002F50E4">
        <w:rPr>
          <w:rFonts w:ascii="Times" w:hAnsi="Times" w:cs="Times New Roman"/>
          <w:sz w:val="24"/>
          <w:szCs w:val="24"/>
        </w:rPr>
        <w:t xml:space="preserve"> press on the right (food) lever </w:t>
      </w:r>
      <w:del w:id="171" w:author="Greg Jensen" w:date="2020-07-08T23:04:00Z">
        <w:r w:rsidR="00332202" w:rsidRPr="002F50E4" w:rsidDel="004566A4">
          <w:rPr>
            <w:rFonts w:ascii="Times" w:hAnsi="Times" w:cs="Times New Roman"/>
            <w:sz w:val="24"/>
            <w:szCs w:val="24"/>
          </w:rPr>
          <w:delText xml:space="preserve">produced </w:delText>
        </w:r>
      </w:del>
      <w:ins w:id="172" w:author="Greg Jensen" w:date="2020-07-08T23:04:00Z">
        <w:r>
          <w:rPr>
            <w:rFonts w:ascii="Times" w:hAnsi="Times" w:cs="Times New Roman"/>
            <w:sz w:val="24"/>
            <w:szCs w:val="24"/>
          </w:rPr>
          <w:t>resulted in</w:t>
        </w:r>
        <w:r w:rsidRPr="002F50E4">
          <w:rPr>
            <w:rFonts w:ascii="Times" w:hAnsi="Times" w:cs="Times New Roman"/>
            <w:sz w:val="24"/>
            <w:szCs w:val="24"/>
          </w:rPr>
          <w:t xml:space="preserve"> </w:t>
        </w:r>
      </w:ins>
      <w:r w:rsidR="00332202" w:rsidRPr="002F50E4">
        <w:rPr>
          <w:rFonts w:ascii="Times" w:hAnsi="Times" w:cs="Times New Roman"/>
          <w:sz w:val="24"/>
          <w:szCs w:val="24"/>
        </w:rPr>
        <w:t>food</w:t>
      </w:r>
      <w:ins w:id="173" w:author="Greg Jensen" w:date="2020-07-08T23:04:00Z">
        <w:r>
          <w:rPr>
            <w:rFonts w:ascii="Times" w:hAnsi="Times" w:cs="Times New Roman"/>
            <w:sz w:val="24"/>
            <w:szCs w:val="24"/>
          </w:rPr>
          <w:t xml:space="preserve"> delivery to the pellet tray</w:t>
        </w:r>
      </w:ins>
      <w:r w:rsidR="00BC75BD" w:rsidRPr="002F50E4">
        <w:rPr>
          <w:rFonts w:ascii="Times" w:hAnsi="Times" w:cs="Times New Roman"/>
          <w:sz w:val="24"/>
          <w:szCs w:val="24"/>
        </w:rPr>
        <w:t>, and</w:t>
      </w:r>
      <w:ins w:id="174" w:author="Greg Jensen" w:date="2020-07-08T23:05:00Z">
        <w:r>
          <w:rPr>
            <w:rFonts w:ascii="Times" w:hAnsi="Times" w:cs="Times New Roman"/>
            <w:sz w:val="24"/>
            <w:szCs w:val="24"/>
          </w:rPr>
          <w:t xml:space="preserve"> briefly</w:t>
        </w:r>
      </w:ins>
      <w:r w:rsidR="00BC75BD" w:rsidRPr="002F50E4">
        <w:rPr>
          <w:rFonts w:ascii="Times" w:hAnsi="Times" w:cs="Times New Roman"/>
          <w:sz w:val="24"/>
          <w:szCs w:val="24"/>
        </w:rPr>
        <w:t xml:space="preserve"> extinguished the cue light</w:t>
      </w:r>
      <w:r w:rsidR="00153557" w:rsidRPr="002F50E4">
        <w:rPr>
          <w:rFonts w:ascii="Times" w:hAnsi="Times" w:cs="Times New Roman"/>
          <w:sz w:val="24"/>
          <w:szCs w:val="24"/>
        </w:rPr>
        <w:t>.</w:t>
      </w:r>
      <w:ins w:id="175" w:author="Greg Jensen" w:date="2020-07-08T23:05:00Z">
        <w:r>
          <w:rPr>
            <w:rFonts w:ascii="Times" w:hAnsi="Times" w:cs="Times New Roman"/>
            <w:sz w:val="24"/>
            <w:szCs w:val="24"/>
          </w:rPr>
          <w:t xml:space="preserve"> In Conditions 1, a </w:t>
        </w:r>
      </w:ins>
      <w:ins w:id="176" w:author="Greg Jensen" w:date="2020-07-08T23:06:00Z">
        <w:r>
          <w:rPr>
            <w:rFonts w:ascii="Times" w:hAnsi="Times" w:cs="Times New Roman"/>
            <w:sz w:val="24"/>
            <w:szCs w:val="24"/>
          </w:rPr>
          <w:t xml:space="preserve">right </w:t>
        </w:r>
      </w:ins>
      <w:ins w:id="177" w:author="Greg Jensen" w:date="2020-07-08T23:05:00Z">
        <w:r>
          <w:rPr>
            <w:rFonts w:ascii="Times" w:hAnsi="Times" w:cs="Times New Roman"/>
            <w:sz w:val="24"/>
            <w:szCs w:val="24"/>
          </w:rPr>
          <w:t>lever press resulted in the delivery of 1 pellet; in Condit</w:t>
        </w:r>
      </w:ins>
      <w:ins w:id="178" w:author="Greg Jensen" w:date="2020-07-08T23:06:00Z">
        <w:r>
          <w:rPr>
            <w:rFonts w:ascii="Times" w:hAnsi="Times" w:cs="Times New Roman"/>
            <w:sz w:val="24"/>
            <w:szCs w:val="24"/>
          </w:rPr>
          <w:t>ion 2, each right lever press yielded 2 pellets; in Condition</w:t>
        </w:r>
      </w:ins>
      <w:ins w:id="179" w:author="Greg Jensen" w:date="2020-07-08T23:23:00Z">
        <w:r w:rsidR="00010D0F">
          <w:rPr>
            <w:rFonts w:ascii="Times" w:hAnsi="Times" w:cs="Times New Roman"/>
            <w:sz w:val="24"/>
            <w:szCs w:val="24"/>
          </w:rPr>
          <w:t>s</w:t>
        </w:r>
      </w:ins>
      <w:ins w:id="180" w:author="Greg Jensen" w:date="2020-07-08T23:06:00Z">
        <w:r>
          <w:rPr>
            <w:rFonts w:ascii="Times" w:hAnsi="Times" w:cs="Times New Roman"/>
            <w:sz w:val="24"/>
            <w:szCs w:val="24"/>
          </w:rPr>
          <w:t xml:space="preserve"> 3</w:t>
        </w:r>
      </w:ins>
      <w:ins w:id="181" w:author="Greg Jensen" w:date="2020-07-08T23:23:00Z">
        <w:r w:rsidR="00010D0F">
          <w:rPr>
            <w:rFonts w:ascii="Times" w:hAnsi="Times" w:cs="Times New Roman"/>
            <w:sz w:val="24"/>
            <w:szCs w:val="24"/>
          </w:rPr>
          <w:t xml:space="preserve"> and 4</w:t>
        </w:r>
      </w:ins>
      <w:ins w:id="182" w:author="Greg Jensen" w:date="2020-07-08T23:06:00Z">
        <w:r>
          <w:rPr>
            <w:rFonts w:ascii="Times" w:hAnsi="Times" w:cs="Times New Roman"/>
            <w:sz w:val="24"/>
            <w:szCs w:val="24"/>
          </w:rPr>
          <w:t>, each right lever press yielded 4 pellets.</w:t>
        </w:r>
      </w:ins>
      <w:ins w:id="183" w:author="Greg Jensen" w:date="2020-07-08T23:09:00Z">
        <w:r>
          <w:rPr>
            <w:rFonts w:ascii="Times" w:hAnsi="Times" w:cs="Times New Roman"/>
            <w:sz w:val="24"/>
            <w:szCs w:val="24"/>
          </w:rPr>
          <w:t xml:space="preserve"> </w:t>
        </w:r>
      </w:ins>
      <w:ins w:id="184" w:author="Greg Jensen" w:date="2020-07-08T23:10:00Z">
        <w:r>
          <w:rPr>
            <w:rFonts w:ascii="Times" w:hAnsi="Times" w:cs="Times New Roman"/>
            <w:sz w:val="24"/>
            <w:szCs w:val="24"/>
          </w:rPr>
          <w:t>During Phase 1, the initiation of a social interac</w:t>
        </w:r>
      </w:ins>
      <w:ins w:id="185" w:author="Greg Jensen" w:date="2020-07-08T23:11:00Z">
        <w:r>
          <w:rPr>
            <w:rFonts w:ascii="Times" w:hAnsi="Times" w:cs="Times New Roman"/>
            <w:sz w:val="24"/>
            <w:szCs w:val="24"/>
          </w:rPr>
          <w:t xml:space="preserve">tion </w:t>
        </w:r>
        <w:r>
          <w:rPr>
            <w:rFonts w:ascii="Times" w:hAnsi="Times" w:cs="Times New Roman"/>
            <w:sz w:val="24"/>
            <w:szCs w:val="24"/>
          </w:rPr>
          <w:lastRenderedPageBreak/>
          <w:t>period via a left lever press deactivated both levers for its 30-s duration, having their cue lights extinguished and yielding no consequences when pressed.</w:t>
        </w:r>
      </w:ins>
      <w:del w:id="186" w:author="Greg Jensen" w:date="2020-07-08T23:05:00Z">
        <w:r w:rsidR="005627F3" w:rsidDel="004566A4">
          <w:rPr>
            <w:rFonts w:ascii="Times" w:hAnsi="Times" w:cs="Times New Roman"/>
            <w:sz w:val="24"/>
            <w:szCs w:val="24"/>
          </w:rPr>
          <w:delText xml:space="preserve"> </w:delText>
        </w:r>
        <w:r w:rsidR="004F5100" w:rsidRPr="002F50E4" w:rsidDel="004566A4">
          <w:rPr>
            <w:rFonts w:ascii="Times" w:hAnsi="Times" w:cs="Times New Roman"/>
            <w:sz w:val="24"/>
            <w:szCs w:val="24"/>
          </w:rPr>
          <w:delText xml:space="preserve">The location of the food </w:delText>
        </w:r>
        <w:r w:rsidR="00F30B8D" w:rsidRPr="002F50E4" w:rsidDel="004566A4">
          <w:rPr>
            <w:rFonts w:ascii="Times" w:hAnsi="Times" w:cs="Times New Roman"/>
            <w:sz w:val="24"/>
            <w:szCs w:val="24"/>
          </w:rPr>
          <w:delText xml:space="preserve">(food tray or tube) </w:delText>
        </w:r>
        <w:r w:rsidR="004F5100" w:rsidRPr="002F50E4" w:rsidDel="004566A4">
          <w:rPr>
            <w:rFonts w:ascii="Times" w:hAnsi="Times" w:cs="Times New Roman"/>
            <w:sz w:val="24"/>
            <w:szCs w:val="24"/>
          </w:rPr>
          <w:delText>varied across phases</w:delText>
        </w:r>
        <w:r w:rsidR="00A25679" w:rsidRPr="002F50E4" w:rsidDel="004566A4">
          <w:rPr>
            <w:rFonts w:ascii="Times" w:hAnsi="Times" w:cs="Times New Roman"/>
            <w:sz w:val="24"/>
            <w:szCs w:val="24"/>
          </w:rPr>
          <w:delText>, as described below.</w:delText>
        </w:r>
        <w:r w:rsidR="005627F3" w:rsidDel="004566A4">
          <w:rPr>
            <w:rFonts w:ascii="Times" w:hAnsi="Times" w:cs="Times New Roman"/>
            <w:sz w:val="24"/>
            <w:szCs w:val="24"/>
          </w:rPr>
          <w:delText xml:space="preserve"> </w:delText>
        </w:r>
      </w:del>
      <w:moveFromRangeStart w:id="187" w:author="Greg Jensen" w:date="2020-07-08T23:04:00Z" w:name="move45141906"/>
      <w:moveFrom w:id="188" w:author="Greg Jensen" w:date="2020-07-08T23:04:00Z">
        <w:r w:rsidR="00AF5CF3" w:rsidRPr="002F50E4" w:rsidDel="004566A4">
          <w:rPr>
            <w:rFonts w:ascii="Times" w:hAnsi="Times" w:cs="Times New Roman"/>
            <w:sz w:val="24"/>
            <w:szCs w:val="24"/>
          </w:rPr>
          <w:t>Sessions were conducted five days per week and lasted for 30 min.</w:t>
        </w:r>
        <w:r w:rsidR="005627F3" w:rsidDel="004566A4">
          <w:rPr>
            <w:rFonts w:ascii="Times" w:hAnsi="Times" w:cs="Times New Roman"/>
            <w:sz w:val="24"/>
            <w:szCs w:val="24"/>
          </w:rPr>
          <w:t xml:space="preserve"> </w:t>
        </w:r>
      </w:moveFrom>
      <w:moveFromRangeEnd w:id="187"/>
    </w:p>
    <w:p w14:paraId="7173EF40" w14:textId="5CFC356E" w:rsidR="00B113D2" w:rsidRPr="003C5422" w:rsidRDefault="00F704F5" w:rsidP="00736B6C">
      <w:pPr>
        <w:autoSpaceDE w:val="0"/>
        <w:autoSpaceDN w:val="0"/>
        <w:adjustRightInd w:val="0"/>
        <w:spacing w:line="480" w:lineRule="auto"/>
        <w:ind w:firstLine="720"/>
        <w:rPr>
          <w:rFonts w:ascii="Times" w:hAnsi="Times" w:cs="Times New Roman"/>
          <w:sz w:val="24"/>
          <w:szCs w:val="24"/>
        </w:rPr>
      </w:pPr>
      <w:del w:id="189" w:author="Greg Jensen" w:date="2020-07-08T22:43:00Z">
        <w:r w:rsidRPr="002F50E4" w:rsidDel="00485E25">
          <w:rPr>
            <w:rFonts w:ascii="Times" w:hAnsi="Times" w:cs="Times New Roman"/>
            <w:sz w:val="24"/>
            <w:szCs w:val="24"/>
          </w:rPr>
          <w:delText xml:space="preserve"> </w:delText>
        </w:r>
        <w:r w:rsidR="00A25679" w:rsidRPr="002F50E4" w:rsidDel="00485E25">
          <w:rPr>
            <w:rFonts w:ascii="Times" w:hAnsi="Times" w:cs="Times New Roman"/>
            <w:sz w:val="24"/>
            <w:szCs w:val="24"/>
          </w:rPr>
          <w:delText xml:space="preserve">In </w:delText>
        </w:r>
      </w:del>
      <w:del w:id="190" w:author="Greg Jensen" w:date="2020-07-08T23:11:00Z">
        <w:r w:rsidR="00A25679" w:rsidRPr="002F50E4" w:rsidDel="004566A4">
          <w:rPr>
            <w:rFonts w:ascii="Times" w:hAnsi="Times" w:cs="Times New Roman"/>
            <w:sz w:val="24"/>
            <w:szCs w:val="24"/>
          </w:rPr>
          <w:delText>Phase 1</w:delText>
        </w:r>
        <w:r w:rsidR="00EF2648" w:rsidRPr="002F50E4" w:rsidDel="004566A4">
          <w:rPr>
            <w:rFonts w:ascii="Times" w:hAnsi="Times" w:cs="Times New Roman"/>
            <w:sz w:val="24"/>
            <w:szCs w:val="24"/>
          </w:rPr>
          <w:delText xml:space="preserve">, </w:delText>
        </w:r>
        <w:r w:rsidR="00A25679" w:rsidRPr="002F50E4" w:rsidDel="004566A4">
          <w:rPr>
            <w:rFonts w:ascii="Times" w:hAnsi="Times" w:cs="Times New Roman"/>
            <w:sz w:val="24"/>
            <w:szCs w:val="24"/>
          </w:rPr>
          <w:delText>presses on the food lever produced food pellets dispensed into the tray to the left of the food lever</w:delText>
        </w:r>
        <w:r w:rsidR="00C61D3E" w:rsidRPr="002F50E4" w:rsidDel="004566A4">
          <w:rPr>
            <w:rFonts w:ascii="Times" w:hAnsi="Times" w:cs="Times New Roman"/>
            <w:sz w:val="24"/>
            <w:szCs w:val="24"/>
          </w:rPr>
          <w:delText>, and food quantity (number of food pellets per lever press) was varied systematically across conditions.</w:delText>
        </w:r>
        <w:r w:rsidR="005627F3" w:rsidDel="004566A4">
          <w:rPr>
            <w:rFonts w:ascii="Times" w:hAnsi="Times" w:cs="Times New Roman"/>
            <w:sz w:val="24"/>
            <w:szCs w:val="24"/>
          </w:rPr>
          <w:delText xml:space="preserve"> </w:delText>
        </w:r>
        <w:r w:rsidR="00C61D3E" w:rsidRPr="002F50E4" w:rsidDel="004566A4">
          <w:rPr>
            <w:rFonts w:ascii="Times" w:hAnsi="Times" w:cs="Times New Roman"/>
            <w:sz w:val="24"/>
            <w:szCs w:val="24"/>
          </w:rPr>
          <w:delText>In the first three conditions (with 1, 2, or 4 pellets per press, respectively), food was restricted outside the sessions, whereas in the fourth and final condition of Phase 1, food (lab chow) was freely available in the homecage.</w:delText>
        </w:r>
        <w:r w:rsidR="005627F3" w:rsidDel="004566A4">
          <w:rPr>
            <w:rFonts w:ascii="Times" w:hAnsi="Times" w:cs="Times New Roman"/>
            <w:sz w:val="24"/>
            <w:szCs w:val="24"/>
          </w:rPr>
          <w:delText xml:space="preserve"> </w:delText>
        </w:r>
        <w:r w:rsidR="00A25679" w:rsidRPr="002F50E4" w:rsidDel="004566A4">
          <w:rPr>
            <w:rFonts w:ascii="Times" w:hAnsi="Times" w:cs="Times New Roman"/>
            <w:sz w:val="24"/>
            <w:szCs w:val="24"/>
          </w:rPr>
          <w:delText>In Phase 2</w:delText>
        </w:r>
        <w:r w:rsidR="00C61D3E" w:rsidRPr="002F50E4" w:rsidDel="004566A4">
          <w:rPr>
            <w:rFonts w:ascii="Times" w:hAnsi="Times" w:cs="Times New Roman"/>
            <w:sz w:val="24"/>
            <w:szCs w:val="24"/>
          </w:rPr>
          <w:delText>, food was available in a plexiglas tube restraint to the immediate right of the food lever, presses on which opened the door and permitted access to the food (5 pellets).</w:delText>
        </w:r>
        <w:r w:rsidR="005627F3" w:rsidDel="004566A4">
          <w:rPr>
            <w:rFonts w:ascii="Times" w:hAnsi="Times" w:cs="Times New Roman"/>
            <w:sz w:val="24"/>
            <w:szCs w:val="24"/>
          </w:rPr>
          <w:delText xml:space="preserve"> </w:delText>
        </w:r>
        <w:r w:rsidR="00C61D3E" w:rsidRPr="002F50E4" w:rsidDel="004566A4">
          <w:rPr>
            <w:rFonts w:ascii="Times" w:hAnsi="Times" w:cs="Times New Roman"/>
            <w:sz w:val="24"/>
            <w:szCs w:val="24"/>
          </w:rPr>
          <w:delText xml:space="preserve">In the three conditions constituting </w:delText>
        </w:r>
      </w:del>
      <w:ins w:id="191" w:author="Greg Jensen" w:date="2020-07-08T23:12:00Z">
        <w:r w:rsidR="004566A4">
          <w:rPr>
            <w:rFonts w:ascii="Times" w:hAnsi="Times" w:cs="Times New Roman"/>
            <w:sz w:val="24"/>
            <w:szCs w:val="24"/>
          </w:rPr>
          <w:t xml:space="preserve">During </w:t>
        </w:r>
      </w:ins>
      <w:r w:rsidR="00C61D3E" w:rsidRPr="002F50E4">
        <w:rPr>
          <w:rFonts w:ascii="Times" w:hAnsi="Times" w:cs="Times New Roman"/>
          <w:sz w:val="24"/>
          <w:szCs w:val="24"/>
        </w:rPr>
        <w:t xml:space="preserve">Phase 2, </w:t>
      </w:r>
      <w:ins w:id="192" w:author="Greg Jensen" w:date="2020-07-08T23:12:00Z">
        <w:r w:rsidR="0047622E">
          <w:rPr>
            <w:rFonts w:ascii="Times" w:hAnsi="Times" w:cs="Times New Roman"/>
            <w:sz w:val="24"/>
            <w:szCs w:val="24"/>
          </w:rPr>
          <w:t xml:space="preserve">a press to the right pellet no longer resulted in the delivery of food to the pellet tray. Instead, </w:t>
        </w:r>
      </w:ins>
      <w:ins w:id="193" w:author="Greg Jensen" w:date="2020-07-08T23:13:00Z">
        <w:r w:rsidR="0047622E">
          <w:rPr>
            <w:rFonts w:ascii="Times" w:hAnsi="Times" w:cs="Times New Roman"/>
            <w:sz w:val="24"/>
            <w:szCs w:val="24"/>
          </w:rPr>
          <w:t xml:space="preserve">the right door opened to reveal </w:t>
        </w:r>
      </w:ins>
      <w:ins w:id="194" w:author="Greg Jensen" w:date="2020-07-08T23:16:00Z">
        <w:r w:rsidR="0047622E">
          <w:rPr>
            <w:rFonts w:ascii="Times" w:hAnsi="Times" w:cs="Times New Roman"/>
            <w:sz w:val="24"/>
            <w:szCs w:val="24"/>
          </w:rPr>
          <w:t>5</w:t>
        </w:r>
      </w:ins>
      <w:ins w:id="195" w:author="Greg Jensen" w:date="2020-07-08T23:13:00Z">
        <w:r w:rsidR="0047622E">
          <w:rPr>
            <w:rFonts w:ascii="Times" w:hAnsi="Times" w:cs="Times New Roman"/>
            <w:sz w:val="24"/>
            <w:szCs w:val="24"/>
          </w:rPr>
          <w:t xml:space="preserve"> pellets in the right restraint tube,</w:t>
        </w:r>
      </w:ins>
      <w:ins w:id="196" w:author="Greg Jensen" w:date="2020-07-08T23:18:00Z">
        <w:r w:rsidR="0047622E">
          <w:rPr>
            <w:rFonts w:ascii="Times" w:hAnsi="Times" w:cs="Times New Roman"/>
            <w:sz w:val="24"/>
            <w:szCs w:val="24"/>
          </w:rPr>
          <w:t xml:space="preserve"> which could then be collected by the focal rat</w:t>
        </w:r>
      </w:ins>
      <w:ins w:id="197" w:author="Greg Jensen" w:date="2020-07-08T23:21:00Z">
        <w:r w:rsidR="0047622E">
          <w:rPr>
            <w:rFonts w:ascii="Times" w:hAnsi="Times" w:cs="Times New Roman"/>
            <w:sz w:val="24"/>
            <w:szCs w:val="24"/>
          </w:rPr>
          <w:t xml:space="preserve"> during a food collection period</w:t>
        </w:r>
      </w:ins>
      <w:ins w:id="198" w:author="Greg Jensen" w:date="2020-07-08T23:13:00Z">
        <w:r w:rsidR="0047622E">
          <w:rPr>
            <w:rFonts w:ascii="Times" w:hAnsi="Times" w:cs="Times New Roman"/>
            <w:sz w:val="24"/>
            <w:szCs w:val="24"/>
          </w:rPr>
          <w:t xml:space="preserve">. </w:t>
        </w:r>
      </w:ins>
      <w:del w:id="199" w:author="Greg Jensen" w:date="2020-07-08T23:14:00Z">
        <w:r w:rsidR="00C61D3E" w:rsidRPr="002F50E4" w:rsidDel="0047622E">
          <w:rPr>
            <w:rFonts w:ascii="Times" w:hAnsi="Times" w:cs="Times New Roman"/>
            <w:sz w:val="24"/>
            <w:szCs w:val="24"/>
          </w:rPr>
          <w:delText>unrestricted access to lab chow was available outside the sessions.</w:delText>
        </w:r>
        <w:r w:rsidR="005627F3" w:rsidDel="0047622E">
          <w:rPr>
            <w:rFonts w:ascii="Times" w:hAnsi="Times" w:cs="Times New Roman"/>
            <w:sz w:val="24"/>
            <w:szCs w:val="24"/>
          </w:rPr>
          <w:delText xml:space="preserve"> </w:delText>
        </w:r>
      </w:del>
      <w:ins w:id="200" w:author="Greg Jensen" w:date="2020-07-08T23:14:00Z">
        <w:r w:rsidR="0047622E">
          <w:rPr>
            <w:rFonts w:ascii="Times" w:hAnsi="Times" w:cs="Times New Roman"/>
            <w:sz w:val="24"/>
            <w:szCs w:val="24"/>
          </w:rPr>
          <w:t xml:space="preserve">In Condition 5, no rat was placed in the left restraint, and the left cue light was </w:t>
        </w:r>
      </w:ins>
      <w:ins w:id="201" w:author="Greg Jensen" w:date="2020-07-08T23:15:00Z">
        <w:r w:rsidR="0047622E">
          <w:rPr>
            <w:rFonts w:ascii="Times" w:hAnsi="Times" w:cs="Times New Roman"/>
            <w:sz w:val="24"/>
            <w:szCs w:val="24"/>
          </w:rPr>
          <w:t>left dark, and left lever presses had no mechanical effects.</w:t>
        </w:r>
      </w:ins>
      <w:ins w:id="202" w:author="Greg Jensen" w:date="2020-07-08T23:19:00Z">
        <w:r w:rsidR="0047622E">
          <w:rPr>
            <w:rFonts w:ascii="Times" w:hAnsi="Times" w:cs="Times New Roman"/>
            <w:sz w:val="24"/>
            <w:szCs w:val="24"/>
          </w:rPr>
          <w:t xml:space="preserve"> Instead, presses to the right lever opened the right door for a</w:t>
        </w:r>
      </w:ins>
      <w:ins w:id="203" w:author="Greg Jensen" w:date="2020-07-11T16:52:00Z">
        <w:r w:rsidR="003C5422">
          <w:rPr>
            <w:rFonts w:ascii="Times" w:hAnsi="Times" w:cs="Times New Roman"/>
            <w:sz w:val="24"/>
            <w:szCs w:val="24"/>
          </w:rPr>
          <w:t xml:space="preserve"> </w:t>
        </w:r>
      </w:ins>
      <w:ins w:id="204" w:author="Greg Jensen" w:date="2020-07-08T23:20:00Z">
        <w:r w:rsidR="0047622E">
          <w:rPr>
            <w:rFonts w:ascii="Times" w:hAnsi="Times" w:cs="Times New Roman"/>
            <w:sz w:val="24"/>
            <w:szCs w:val="24"/>
          </w:rPr>
          <w:t>food collection period, after which the door closed whether or not all pellets had been consumed</w:t>
        </w:r>
      </w:ins>
      <w:ins w:id="205" w:author="Greg Jensen" w:date="2020-07-11T16:52:00Z">
        <w:r w:rsidR="003C5422">
          <w:rPr>
            <w:rFonts w:ascii="Times" w:hAnsi="Times" w:cs="Times New Roman"/>
            <w:sz w:val="24"/>
            <w:szCs w:val="24"/>
          </w:rPr>
          <w:t xml:space="preserve">. </w:t>
        </w:r>
      </w:ins>
      <w:ins w:id="206" w:author="Greg Jensen" w:date="2020-07-11T16:54:00Z">
        <w:r w:rsidR="003C5422">
          <w:rPr>
            <w:rFonts w:ascii="Times" w:hAnsi="Times" w:cs="Times New Roman"/>
            <w:sz w:val="24"/>
            <w:szCs w:val="24"/>
          </w:rPr>
          <w:t>As such, no “sharing” could occur in Condition 5. T</w:t>
        </w:r>
      </w:ins>
      <w:ins w:id="207" w:author="Greg Jensen" w:date="2020-07-11T16:55:00Z">
        <w:r w:rsidR="003C5422">
          <w:rPr>
            <w:rFonts w:ascii="Times" w:hAnsi="Times" w:cs="Times New Roman"/>
            <w:sz w:val="24"/>
            <w:szCs w:val="24"/>
          </w:rPr>
          <w:t>hroughout Phase 2</w:t>
        </w:r>
      </w:ins>
      <w:ins w:id="208" w:author="Greg Jensen" w:date="2020-07-11T16:53:00Z">
        <w:r w:rsidR="003C5422">
          <w:rPr>
            <w:rFonts w:ascii="Times" w:hAnsi="Times" w:cs="Times New Roman"/>
            <w:sz w:val="24"/>
            <w:szCs w:val="24"/>
          </w:rPr>
          <w:t xml:space="preserve">, food collection period deactivated the right lever but </w:t>
        </w:r>
        <w:r w:rsidR="003C5422">
          <w:rPr>
            <w:rFonts w:ascii="Times" w:hAnsi="Times" w:cs="Times New Roman"/>
            <w:i/>
            <w:sz w:val="24"/>
            <w:szCs w:val="24"/>
          </w:rPr>
          <w:t>not</w:t>
        </w:r>
        <w:r w:rsidR="003C5422">
          <w:rPr>
            <w:rFonts w:ascii="Times" w:hAnsi="Times" w:cs="Times New Roman"/>
            <w:sz w:val="24"/>
            <w:szCs w:val="24"/>
          </w:rPr>
          <w:t xml:space="preserve"> the left lever</w:t>
        </w:r>
      </w:ins>
      <w:ins w:id="209" w:author="Greg Jensen" w:date="2020-07-11T16:55:00Z">
        <w:r w:rsidR="003C5422">
          <w:rPr>
            <w:rFonts w:ascii="Times" w:hAnsi="Times" w:cs="Times New Roman"/>
            <w:sz w:val="24"/>
            <w:szCs w:val="24"/>
          </w:rPr>
          <w:t xml:space="preserve"> (where relevant)</w:t>
        </w:r>
      </w:ins>
      <w:ins w:id="210" w:author="Greg Jensen" w:date="2020-07-11T16:53:00Z">
        <w:r w:rsidR="003C5422">
          <w:rPr>
            <w:rFonts w:ascii="Times" w:hAnsi="Times" w:cs="Times New Roman"/>
            <w:sz w:val="24"/>
            <w:szCs w:val="24"/>
          </w:rPr>
          <w:t>, in order to allow for possible “sharing” (i.e. leaving food unconsumed</w:t>
        </w:r>
      </w:ins>
      <w:ins w:id="211" w:author="Greg Jensen" w:date="2020-07-11T16:54:00Z">
        <w:r w:rsidR="003C5422">
          <w:rPr>
            <w:rFonts w:ascii="Times" w:hAnsi="Times" w:cs="Times New Roman"/>
            <w:sz w:val="24"/>
            <w:szCs w:val="24"/>
          </w:rPr>
          <w:t>, followed by social release, followed by pellets consumed by the restrained rat).</w:t>
        </w:r>
      </w:ins>
      <w:ins w:id="212" w:author="Greg Jensen" w:date="2020-07-08T23:15:00Z">
        <w:r w:rsidR="0047622E">
          <w:rPr>
            <w:rFonts w:ascii="Times" w:hAnsi="Times" w:cs="Times New Roman"/>
            <w:sz w:val="24"/>
            <w:szCs w:val="24"/>
          </w:rPr>
          <w:t xml:space="preserve"> </w:t>
        </w:r>
      </w:ins>
      <w:del w:id="213" w:author="Greg Jensen" w:date="2020-07-08T23:15:00Z">
        <w:r w:rsidR="00C61D3E" w:rsidRPr="002F50E4" w:rsidDel="0047622E">
          <w:rPr>
            <w:rFonts w:ascii="Times" w:hAnsi="Times" w:cs="Times New Roman"/>
            <w:sz w:val="24"/>
            <w:szCs w:val="24"/>
          </w:rPr>
          <w:delText xml:space="preserve">The first condition in this phase </w:delText>
        </w:r>
        <w:r w:rsidR="00D71D3D" w:rsidRPr="002F50E4" w:rsidDel="0047622E">
          <w:rPr>
            <w:rFonts w:ascii="Times" w:hAnsi="Times" w:cs="Times New Roman"/>
            <w:sz w:val="24"/>
            <w:szCs w:val="24"/>
          </w:rPr>
          <w:delText xml:space="preserve">served as a food control, in which only the </w:delText>
        </w:r>
        <w:r w:rsidR="00926933" w:rsidRPr="002F50E4" w:rsidDel="0047622E">
          <w:rPr>
            <w:rFonts w:ascii="Times" w:hAnsi="Times" w:cs="Times New Roman"/>
            <w:sz w:val="24"/>
            <w:szCs w:val="24"/>
          </w:rPr>
          <w:delText xml:space="preserve">right </w:delText>
        </w:r>
        <w:r w:rsidR="00D71D3D" w:rsidRPr="002F50E4" w:rsidDel="0047622E">
          <w:rPr>
            <w:rFonts w:ascii="Times" w:hAnsi="Times" w:cs="Times New Roman"/>
            <w:sz w:val="24"/>
            <w:szCs w:val="24"/>
          </w:rPr>
          <w:delText xml:space="preserve">(food) </w:delText>
        </w:r>
        <w:r w:rsidR="00926933" w:rsidRPr="002F50E4" w:rsidDel="0047622E">
          <w:rPr>
            <w:rFonts w:ascii="Times" w:hAnsi="Times" w:cs="Times New Roman"/>
            <w:sz w:val="24"/>
            <w:szCs w:val="24"/>
          </w:rPr>
          <w:delText>lever was active, denoted by the right cue light</w:delText>
        </w:r>
        <w:r w:rsidR="00D71D3D" w:rsidRPr="002F50E4" w:rsidDel="0047622E">
          <w:rPr>
            <w:rFonts w:ascii="Times" w:hAnsi="Times" w:cs="Times New Roman"/>
            <w:sz w:val="24"/>
            <w:szCs w:val="24"/>
          </w:rPr>
          <w:delText xml:space="preserve">; </w:delText>
        </w:r>
        <w:r w:rsidR="00EC03C2" w:rsidRPr="002F50E4" w:rsidDel="0047622E">
          <w:rPr>
            <w:rFonts w:ascii="Times" w:hAnsi="Times" w:cs="Times New Roman"/>
            <w:sz w:val="24"/>
            <w:szCs w:val="24"/>
          </w:rPr>
          <w:delText>the restrained rat was not present, and responses on the social lever had no programmed consequences</w:delText>
        </w:r>
        <w:r w:rsidR="00D71D3D" w:rsidRPr="002F50E4" w:rsidDel="0047622E">
          <w:rPr>
            <w:rFonts w:ascii="Times" w:hAnsi="Times" w:cs="Times New Roman"/>
            <w:sz w:val="24"/>
            <w:szCs w:val="24"/>
          </w:rPr>
          <w:delText>.</w:delText>
        </w:r>
      </w:del>
      <w:ins w:id="214" w:author="Greg Jensen" w:date="2020-07-08T23:15:00Z">
        <w:r w:rsidR="0047622E">
          <w:rPr>
            <w:rFonts w:ascii="Times" w:hAnsi="Times" w:cs="Times New Roman"/>
            <w:sz w:val="24"/>
            <w:szCs w:val="24"/>
          </w:rPr>
          <w:t xml:space="preserve">In Condition 6, both the left and right levers were active, and made </w:t>
        </w:r>
      </w:ins>
      <w:ins w:id="215" w:author="Greg Jensen" w:date="2020-07-08T23:16:00Z">
        <w:r w:rsidR="0047622E">
          <w:rPr>
            <w:rFonts w:ascii="Times" w:hAnsi="Times" w:cs="Times New Roman"/>
            <w:sz w:val="24"/>
            <w:szCs w:val="24"/>
          </w:rPr>
          <w:t>available both social interaction (via the left restraint) and pellets (via the right restraint).</w:t>
        </w:r>
      </w:ins>
      <w:ins w:id="216" w:author="Greg Jensen" w:date="2020-07-08T23:20:00Z">
        <w:r w:rsidR="0047622E">
          <w:rPr>
            <w:rFonts w:ascii="Times" w:hAnsi="Times" w:cs="Times New Roman"/>
            <w:sz w:val="24"/>
            <w:szCs w:val="24"/>
          </w:rPr>
          <w:t xml:space="preserve"> In this condition, social interaction periods lasted 30-s</w:t>
        </w:r>
      </w:ins>
      <w:ins w:id="217" w:author="Greg Jensen" w:date="2020-07-11T16:51:00Z">
        <w:r w:rsidR="003C5422">
          <w:rPr>
            <w:rFonts w:ascii="Times" w:hAnsi="Times" w:cs="Times New Roman"/>
            <w:sz w:val="24"/>
            <w:szCs w:val="24"/>
          </w:rPr>
          <w:t xml:space="preserve"> and deactivated both levers</w:t>
        </w:r>
      </w:ins>
      <w:ins w:id="218" w:author="Greg Jensen" w:date="2020-07-08T23:20:00Z">
        <w:r w:rsidR="0047622E">
          <w:rPr>
            <w:rFonts w:ascii="Times" w:hAnsi="Times" w:cs="Times New Roman"/>
            <w:sz w:val="24"/>
            <w:szCs w:val="24"/>
          </w:rPr>
          <w:t>, but the right door remained open for as long as it to</w:t>
        </w:r>
      </w:ins>
      <w:ins w:id="219" w:author="Greg Jensen" w:date="2020-07-08T23:21:00Z">
        <w:r w:rsidR="0047622E">
          <w:rPr>
            <w:rFonts w:ascii="Times" w:hAnsi="Times" w:cs="Times New Roman"/>
            <w:sz w:val="24"/>
            <w:szCs w:val="24"/>
          </w:rPr>
          <w:t>ok for all five pellets to be consumed</w:t>
        </w:r>
      </w:ins>
      <w:ins w:id="220" w:author="Greg Jensen" w:date="2020-07-11T16:52:00Z">
        <w:r w:rsidR="003C5422">
          <w:rPr>
            <w:rFonts w:ascii="Times" w:hAnsi="Times" w:cs="Times New Roman"/>
            <w:sz w:val="24"/>
            <w:szCs w:val="24"/>
          </w:rPr>
          <w:t>, after which the trial was reset</w:t>
        </w:r>
      </w:ins>
      <w:ins w:id="221" w:author="Greg Jensen" w:date="2020-07-08T23:21:00Z">
        <w:r w:rsidR="0047622E">
          <w:rPr>
            <w:rFonts w:ascii="Times" w:hAnsi="Times" w:cs="Times New Roman"/>
            <w:sz w:val="24"/>
            <w:szCs w:val="24"/>
          </w:rPr>
          <w:t xml:space="preserve">. </w:t>
        </w:r>
      </w:ins>
      <w:ins w:id="222" w:author="Greg Jensen" w:date="2020-07-11T16:51:00Z">
        <w:r w:rsidR="003C5422">
          <w:rPr>
            <w:rFonts w:ascii="Times" w:hAnsi="Times" w:cs="Times New Roman"/>
            <w:sz w:val="24"/>
            <w:szCs w:val="24"/>
          </w:rPr>
          <w:t xml:space="preserve">Because of this, it was not possible </w:t>
        </w:r>
      </w:ins>
      <w:ins w:id="223" w:author="Greg Jensen" w:date="2020-07-11T16:52:00Z">
        <w:r w:rsidR="003C5422">
          <w:rPr>
            <w:rFonts w:ascii="Times" w:hAnsi="Times" w:cs="Times New Roman"/>
            <w:sz w:val="24"/>
            <w:szCs w:val="24"/>
          </w:rPr>
          <w:t xml:space="preserve">for there to be “food left behind” at the end of a trial. </w:t>
        </w:r>
      </w:ins>
      <w:ins w:id="224" w:author="Greg Jensen" w:date="2020-07-08T23:21:00Z">
        <w:r w:rsidR="0047622E">
          <w:rPr>
            <w:rFonts w:ascii="Times" w:hAnsi="Times" w:cs="Times New Roman"/>
            <w:sz w:val="24"/>
            <w:szCs w:val="24"/>
          </w:rPr>
          <w:t xml:space="preserve">Finally, </w:t>
        </w:r>
      </w:ins>
      <w:del w:id="225" w:author="Greg Jensen" w:date="2020-07-08T23:21:00Z">
        <w:r w:rsidR="005627F3" w:rsidDel="0047622E">
          <w:rPr>
            <w:rFonts w:ascii="Times" w:hAnsi="Times" w:cs="Times New Roman"/>
            <w:sz w:val="24"/>
            <w:szCs w:val="24"/>
          </w:rPr>
          <w:delText xml:space="preserve"> </w:delText>
        </w:r>
        <w:r w:rsidR="000F0DEF" w:rsidRPr="002F50E4" w:rsidDel="0047622E">
          <w:rPr>
            <w:rFonts w:ascii="Times" w:hAnsi="Times" w:cs="Times New Roman"/>
            <w:sz w:val="24"/>
            <w:szCs w:val="24"/>
          </w:rPr>
          <w:delText xml:space="preserve">In </w:delText>
        </w:r>
        <w:r w:rsidR="00C61D3E" w:rsidRPr="002F50E4" w:rsidDel="0047622E">
          <w:rPr>
            <w:rFonts w:ascii="Times" w:hAnsi="Times" w:cs="Times New Roman"/>
            <w:sz w:val="24"/>
            <w:szCs w:val="24"/>
          </w:rPr>
          <w:delText>the final two conditions,</w:delText>
        </w:r>
        <w:r w:rsidR="000F0DEF" w:rsidRPr="002F50E4" w:rsidDel="0047622E">
          <w:rPr>
            <w:rFonts w:ascii="Times" w:hAnsi="Times" w:cs="Times New Roman"/>
            <w:sz w:val="24"/>
            <w:szCs w:val="24"/>
          </w:rPr>
          <w:delText xml:space="preserve"> </w:delText>
        </w:r>
        <w:r w:rsidR="00155CC6" w:rsidRPr="002F50E4" w:rsidDel="0047622E">
          <w:rPr>
            <w:rFonts w:ascii="Times" w:hAnsi="Times" w:cs="Times New Roman"/>
            <w:sz w:val="24"/>
            <w:szCs w:val="24"/>
          </w:rPr>
          <w:delText xml:space="preserve">both food and </w:delText>
        </w:r>
        <w:r w:rsidR="00C61D3E" w:rsidRPr="002F50E4" w:rsidDel="0047622E">
          <w:rPr>
            <w:rFonts w:ascii="Times" w:hAnsi="Times" w:cs="Times New Roman"/>
            <w:sz w:val="24"/>
            <w:szCs w:val="24"/>
          </w:rPr>
          <w:delText xml:space="preserve">30-s </w:delText>
        </w:r>
        <w:r w:rsidR="00155CC6" w:rsidRPr="002F50E4" w:rsidDel="0047622E">
          <w:rPr>
            <w:rFonts w:ascii="Times" w:hAnsi="Times" w:cs="Times New Roman"/>
            <w:sz w:val="24"/>
            <w:szCs w:val="24"/>
          </w:rPr>
          <w:delText>social were concurrently available</w:delText>
        </w:r>
        <w:r w:rsidR="00926933" w:rsidRPr="002F50E4" w:rsidDel="0047622E">
          <w:rPr>
            <w:rFonts w:ascii="Times" w:hAnsi="Times" w:cs="Times New Roman"/>
            <w:sz w:val="24"/>
            <w:szCs w:val="24"/>
          </w:rPr>
          <w:delText>, with both cue lights illuminated at the beginning of each trial.</w:delText>
        </w:r>
        <w:r w:rsidR="005627F3" w:rsidDel="0047622E">
          <w:rPr>
            <w:rFonts w:ascii="Times" w:hAnsi="Times" w:cs="Times New Roman"/>
            <w:sz w:val="24"/>
            <w:szCs w:val="24"/>
          </w:rPr>
          <w:delText xml:space="preserve"> </w:delText>
        </w:r>
        <w:r w:rsidR="00F84FE6" w:rsidRPr="002F50E4" w:rsidDel="0047622E">
          <w:rPr>
            <w:rFonts w:ascii="Times" w:hAnsi="Times" w:cs="Times New Roman"/>
            <w:sz w:val="24"/>
            <w:szCs w:val="24"/>
          </w:rPr>
          <w:delText xml:space="preserve">In Condition 6, trials continued until all of the food pellets were consumed; </w:delText>
        </w:r>
      </w:del>
      <w:r w:rsidR="00F84FE6" w:rsidRPr="002F50E4">
        <w:rPr>
          <w:rFonts w:ascii="Times" w:hAnsi="Times" w:cs="Times New Roman"/>
          <w:sz w:val="24"/>
          <w:szCs w:val="24"/>
        </w:rPr>
        <w:t xml:space="preserve">in Condition 7, </w:t>
      </w:r>
      <w:del w:id="226" w:author="Greg Jensen" w:date="2020-07-08T23:21:00Z">
        <w:r w:rsidR="00F84FE6" w:rsidRPr="002F50E4" w:rsidDel="0047622E">
          <w:rPr>
            <w:rFonts w:ascii="Times" w:hAnsi="Times" w:cs="Times New Roman"/>
            <w:sz w:val="24"/>
            <w:szCs w:val="24"/>
          </w:rPr>
          <w:delText xml:space="preserve">trials </w:delText>
        </w:r>
      </w:del>
      <w:ins w:id="227" w:author="Greg Jensen" w:date="2020-07-08T23:21:00Z">
        <w:r w:rsidR="0047622E">
          <w:rPr>
            <w:rFonts w:ascii="Times" w:hAnsi="Times" w:cs="Times New Roman"/>
            <w:sz w:val="24"/>
            <w:szCs w:val="24"/>
          </w:rPr>
          <w:t xml:space="preserve">both the social interaction periods and the food </w:t>
        </w:r>
      </w:ins>
      <w:ins w:id="228" w:author="Greg Jensen" w:date="2020-07-08T23:22:00Z">
        <w:r w:rsidR="0047622E">
          <w:rPr>
            <w:rFonts w:ascii="Times" w:hAnsi="Times" w:cs="Times New Roman"/>
            <w:sz w:val="24"/>
            <w:szCs w:val="24"/>
          </w:rPr>
          <w:t>collection</w:t>
        </w:r>
      </w:ins>
      <w:ins w:id="229" w:author="Greg Jensen" w:date="2020-07-08T23:21:00Z">
        <w:r w:rsidR="0047622E">
          <w:rPr>
            <w:rFonts w:ascii="Times" w:hAnsi="Times" w:cs="Times New Roman"/>
            <w:sz w:val="24"/>
            <w:szCs w:val="24"/>
          </w:rPr>
          <w:t xml:space="preserve"> periods each</w:t>
        </w:r>
        <w:r w:rsidR="0047622E" w:rsidRPr="002F50E4">
          <w:rPr>
            <w:rFonts w:ascii="Times" w:hAnsi="Times" w:cs="Times New Roman"/>
            <w:sz w:val="24"/>
            <w:szCs w:val="24"/>
          </w:rPr>
          <w:t xml:space="preserve"> </w:t>
        </w:r>
      </w:ins>
      <w:r w:rsidR="00F84FE6" w:rsidRPr="002F50E4">
        <w:rPr>
          <w:rFonts w:ascii="Times" w:hAnsi="Times" w:cs="Times New Roman"/>
          <w:sz w:val="24"/>
          <w:szCs w:val="24"/>
        </w:rPr>
        <w:t xml:space="preserve">lasted for </w:t>
      </w:r>
      <w:del w:id="230" w:author="Greg Jensen" w:date="2020-07-08T23:22:00Z">
        <w:r w:rsidR="00F84FE6" w:rsidRPr="002F50E4" w:rsidDel="0047622E">
          <w:rPr>
            <w:rFonts w:ascii="Times" w:hAnsi="Times" w:cs="Times New Roman"/>
            <w:sz w:val="24"/>
            <w:szCs w:val="24"/>
          </w:rPr>
          <w:delText>a fixe</w:delText>
        </w:r>
      </w:del>
      <w:del w:id="231" w:author="Greg Jensen" w:date="2020-07-08T23:21:00Z">
        <w:r w:rsidR="00F84FE6" w:rsidRPr="002F50E4" w:rsidDel="0047622E">
          <w:rPr>
            <w:rFonts w:ascii="Times" w:hAnsi="Times" w:cs="Times New Roman"/>
            <w:sz w:val="24"/>
            <w:szCs w:val="24"/>
          </w:rPr>
          <w:delText xml:space="preserve">d </w:delText>
        </w:r>
      </w:del>
      <w:r w:rsidR="00F84FE6" w:rsidRPr="002F50E4">
        <w:rPr>
          <w:rFonts w:ascii="Times" w:hAnsi="Times" w:cs="Times New Roman"/>
          <w:sz w:val="24"/>
          <w:szCs w:val="24"/>
        </w:rPr>
        <w:t>30</w:t>
      </w:r>
      <w:ins w:id="232" w:author="Greg Jensen" w:date="2020-07-08T23:21:00Z">
        <w:r w:rsidR="0047622E">
          <w:rPr>
            <w:rFonts w:ascii="Times" w:hAnsi="Times" w:cs="Times New Roman"/>
            <w:sz w:val="24"/>
            <w:szCs w:val="24"/>
          </w:rPr>
          <w:t>-</w:t>
        </w:r>
      </w:ins>
      <w:del w:id="233" w:author="Greg Jensen" w:date="2020-07-08T23:21:00Z">
        <w:r w:rsidR="00F84FE6" w:rsidRPr="002F50E4" w:rsidDel="0047622E">
          <w:rPr>
            <w:rFonts w:ascii="Times" w:hAnsi="Times" w:cs="Times New Roman"/>
            <w:sz w:val="24"/>
            <w:szCs w:val="24"/>
          </w:rPr>
          <w:delText xml:space="preserve"> </w:delText>
        </w:r>
      </w:del>
      <w:r w:rsidR="00F84FE6" w:rsidRPr="002F50E4">
        <w:rPr>
          <w:rFonts w:ascii="Times" w:hAnsi="Times" w:cs="Times New Roman"/>
          <w:sz w:val="24"/>
          <w:szCs w:val="24"/>
        </w:rPr>
        <w:t xml:space="preserve">s </w:t>
      </w:r>
      <w:del w:id="234" w:author="Greg Jensen" w:date="2020-07-08T23:22:00Z">
        <w:r w:rsidR="00F84FE6" w:rsidRPr="002F50E4" w:rsidDel="0047622E">
          <w:rPr>
            <w:rFonts w:ascii="Times" w:hAnsi="Times" w:cs="Times New Roman"/>
            <w:sz w:val="24"/>
            <w:szCs w:val="24"/>
          </w:rPr>
          <w:delText xml:space="preserve">(timed from </w:delText>
        </w:r>
      </w:del>
      <w:ins w:id="235" w:author="Greg Jensen" w:date="2020-07-08T23:22:00Z">
        <w:r w:rsidR="0047622E">
          <w:rPr>
            <w:rFonts w:ascii="Times" w:hAnsi="Times" w:cs="Times New Roman"/>
            <w:sz w:val="24"/>
            <w:szCs w:val="24"/>
          </w:rPr>
          <w:t>following when their respective doors</w:t>
        </w:r>
      </w:ins>
      <w:del w:id="236" w:author="Greg Jensen" w:date="2020-07-08T23:22:00Z">
        <w:r w:rsidR="00F84FE6" w:rsidRPr="002F50E4" w:rsidDel="0047622E">
          <w:rPr>
            <w:rFonts w:ascii="Times" w:hAnsi="Times" w:cs="Times New Roman"/>
            <w:sz w:val="24"/>
            <w:szCs w:val="24"/>
          </w:rPr>
          <w:delText>door</w:delText>
        </w:r>
      </w:del>
      <w:r w:rsidR="00F84FE6" w:rsidRPr="002F50E4">
        <w:rPr>
          <w:rFonts w:ascii="Times" w:hAnsi="Times" w:cs="Times New Roman"/>
          <w:sz w:val="24"/>
          <w:szCs w:val="24"/>
        </w:rPr>
        <w:t xml:space="preserve"> </w:t>
      </w:r>
      <w:del w:id="237" w:author="Greg Jensen" w:date="2020-07-08T23:22:00Z">
        <w:r w:rsidR="00F84FE6" w:rsidRPr="002F50E4" w:rsidDel="0047622E">
          <w:rPr>
            <w:rFonts w:ascii="Times" w:hAnsi="Times" w:cs="Times New Roman"/>
            <w:sz w:val="24"/>
            <w:szCs w:val="24"/>
          </w:rPr>
          <w:delText>opening)</w:delText>
        </w:r>
      </w:del>
      <w:ins w:id="238" w:author="Greg Jensen" w:date="2020-07-08T23:22:00Z">
        <w:r w:rsidR="0047622E">
          <w:rPr>
            <w:rFonts w:ascii="Times" w:hAnsi="Times" w:cs="Times New Roman"/>
            <w:sz w:val="24"/>
            <w:szCs w:val="24"/>
          </w:rPr>
          <w:t>opened</w:t>
        </w:r>
      </w:ins>
      <w:del w:id="239" w:author="Greg Jensen" w:date="2020-07-08T23:22:00Z">
        <w:r w:rsidR="00F84FE6" w:rsidRPr="002F50E4" w:rsidDel="0047622E">
          <w:rPr>
            <w:rFonts w:ascii="Times" w:hAnsi="Times" w:cs="Times New Roman"/>
            <w:sz w:val="24"/>
            <w:szCs w:val="24"/>
          </w:rPr>
          <w:delText>, equal to the trial duration following a social choice</w:delText>
        </w:r>
      </w:del>
      <w:r w:rsidR="00F84FE6" w:rsidRPr="002F50E4">
        <w:rPr>
          <w:rFonts w:ascii="Times" w:hAnsi="Times" w:cs="Times New Roman"/>
          <w:sz w:val="24"/>
          <w:szCs w:val="24"/>
        </w:rPr>
        <w:t>.</w:t>
      </w:r>
      <w:ins w:id="240" w:author="Greg Jensen" w:date="2020-07-11T16:55:00Z">
        <w:r w:rsidR="003C5422">
          <w:rPr>
            <w:rFonts w:ascii="Times" w:hAnsi="Times" w:cs="Times New Roman"/>
            <w:sz w:val="24"/>
            <w:szCs w:val="24"/>
          </w:rPr>
          <w:t xml:space="preserve"> Consequently, </w:t>
        </w:r>
      </w:ins>
      <w:ins w:id="241" w:author="Greg Jensen" w:date="2020-07-11T16:56:00Z">
        <w:r w:rsidR="003C5422">
          <w:rPr>
            <w:rFonts w:ascii="Times" w:hAnsi="Times" w:cs="Times New Roman"/>
            <w:sz w:val="24"/>
            <w:szCs w:val="24"/>
          </w:rPr>
          <w:t xml:space="preserve">pellets in Condition 7 could belong to one of three categories: they could either be consumed by the focal rat, </w:t>
        </w:r>
        <w:r w:rsidR="003C5422">
          <w:rPr>
            <w:rFonts w:ascii="Times" w:hAnsi="Times" w:cs="Times New Roman"/>
            <w:i/>
            <w:sz w:val="24"/>
            <w:szCs w:val="24"/>
          </w:rPr>
          <w:t>or</w:t>
        </w:r>
      </w:ins>
      <w:ins w:id="242" w:author="Greg Jensen" w:date="2020-07-11T16:57:00Z">
        <w:r w:rsidR="003C5422">
          <w:rPr>
            <w:rFonts w:ascii="Times" w:hAnsi="Times" w:cs="Times New Roman"/>
            <w:sz w:val="24"/>
            <w:szCs w:val="24"/>
          </w:rPr>
          <w:t xml:space="preserve"> be left behind for the restrained rat to consume following social release, </w:t>
        </w:r>
        <w:r w:rsidR="003C5422">
          <w:rPr>
            <w:rFonts w:ascii="Times" w:hAnsi="Times" w:cs="Times New Roman"/>
            <w:i/>
            <w:sz w:val="24"/>
            <w:szCs w:val="24"/>
          </w:rPr>
          <w:t>or</w:t>
        </w:r>
        <w:r w:rsidR="003C5422">
          <w:rPr>
            <w:rFonts w:ascii="Times" w:hAnsi="Times" w:cs="Times New Roman"/>
            <w:sz w:val="24"/>
            <w:szCs w:val="24"/>
          </w:rPr>
          <w:t xml:space="preserve"> could remain unconsumed by both rats should the 30-s food collection period elapse, closing the door to the right res</w:t>
        </w:r>
      </w:ins>
      <w:ins w:id="243" w:author="Greg Jensen" w:date="2020-07-11T16:58:00Z">
        <w:r w:rsidR="003C5422">
          <w:rPr>
            <w:rFonts w:ascii="Times" w:hAnsi="Times" w:cs="Times New Roman"/>
            <w:sz w:val="24"/>
            <w:szCs w:val="24"/>
          </w:rPr>
          <w:t xml:space="preserve">traint </w:t>
        </w:r>
      </w:ins>
      <w:ins w:id="244" w:author="Greg Jensen" w:date="2020-07-11T16:57:00Z">
        <w:r w:rsidR="003C5422">
          <w:rPr>
            <w:rFonts w:ascii="Times" w:hAnsi="Times" w:cs="Times New Roman"/>
            <w:sz w:val="24"/>
            <w:szCs w:val="24"/>
          </w:rPr>
          <w:t>tube.</w:t>
        </w:r>
      </w:ins>
    </w:p>
    <w:p w14:paraId="097C0D43" w14:textId="77777777" w:rsidR="00F275A2" w:rsidRPr="002F50E4" w:rsidRDefault="00F275A2" w:rsidP="00F275A2">
      <w:pPr>
        <w:autoSpaceDE w:val="0"/>
        <w:autoSpaceDN w:val="0"/>
        <w:adjustRightInd w:val="0"/>
        <w:spacing w:line="480" w:lineRule="auto"/>
        <w:rPr>
          <w:ins w:id="245" w:author="Greg Jensen" w:date="2020-07-09T18:34:00Z"/>
          <w:rFonts w:ascii="Times" w:hAnsi="Times" w:cs="Times New Roman"/>
          <w:b/>
          <w:bCs/>
          <w:sz w:val="24"/>
          <w:szCs w:val="24"/>
        </w:rPr>
      </w:pPr>
    </w:p>
    <w:p w14:paraId="77158BF1" w14:textId="5851D7BD" w:rsidR="00F275A2" w:rsidRPr="005627F3" w:rsidRDefault="00F275A2" w:rsidP="00F275A2">
      <w:pPr>
        <w:autoSpaceDE w:val="0"/>
        <w:autoSpaceDN w:val="0"/>
        <w:adjustRightInd w:val="0"/>
        <w:spacing w:line="480" w:lineRule="auto"/>
        <w:rPr>
          <w:ins w:id="246" w:author="Greg Jensen" w:date="2020-07-09T18:34:00Z"/>
          <w:rFonts w:ascii="Times" w:hAnsi="Times" w:cs="Times New Roman"/>
          <w:bCs/>
          <w:i/>
          <w:sz w:val="24"/>
          <w:szCs w:val="24"/>
        </w:rPr>
      </w:pPr>
      <w:ins w:id="247" w:author="Greg Jensen" w:date="2020-07-09T18:35:00Z">
        <w:r>
          <w:rPr>
            <w:rFonts w:ascii="Times" w:hAnsi="Times" w:cs="Times New Roman"/>
            <w:bCs/>
            <w:i/>
            <w:sz w:val="24"/>
            <w:szCs w:val="24"/>
          </w:rPr>
          <w:lastRenderedPageBreak/>
          <w:t>Analysis</w:t>
        </w:r>
      </w:ins>
    </w:p>
    <w:p w14:paraId="5A7CA864" w14:textId="10F51A12" w:rsidR="005627F3" w:rsidRDefault="00F275A2" w:rsidP="00736B6C">
      <w:pPr>
        <w:autoSpaceDE w:val="0"/>
        <w:autoSpaceDN w:val="0"/>
        <w:adjustRightInd w:val="0"/>
        <w:spacing w:line="480" w:lineRule="auto"/>
        <w:ind w:firstLine="720"/>
        <w:rPr>
          <w:ins w:id="248" w:author="Greg Jensen" w:date="2020-07-09T18:35:00Z"/>
          <w:rFonts w:ascii="Times" w:hAnsi="Times" w:cs="Times New Roman"/>
          <w:sz w:val="24"/>
          <w:szCs w:val="24"/>
        </w:rPr>
      </w:pPr>
      <w:ins w:id="249" w:author="Greg Jensen" w:date="2020-07-09T18:35:00Z">
        <w:r>
          <w:rPr>
            <w:rFonts w:ascii="Times" w:hAnsi="Times" w:cs="Times New Roman"/>
            <w:sz w:val="24"/>
            <w:szCs w:val="24"/>
          </w:rPr>
          <w:t>Subject performance was modeled using multi-level generalized linear regression, implemented using the Stan programming language (Carpenter et al. 2017). This Bayesian approach yielded a full estimate of the posterior probability density across all relevant parameters</w:t>
        </w:r>
      </w:ins>
      <w:ins w:id="250" w:author="Greg Jensen" w:date="2020-07-09T18:36:00Z">
        <w:r>
          <w:rPr>
            <w:rFonts w:ascii="Times" w:hAnsi="Times" w:cs="Times New Roman"/>
            <w:sz w:val="24"/>
            <w:szCs w:val="24"/>
          </w:rPr>
          <w:t>, as well as the behaviors those parameters predict.</w:t>
        </w:r>
      </w:ins>
      <w:ins w:id="251" w:author="Greg Jensen" w:date="2020-07-09T18:37:00Z">
        <w:r>
          <w:rPr>
            <w:rFonts w:ascii="Times" w:hAnsi="Times" w:cs="Times New Roman"/>
            <w:sz w:val="24"/>
            <w:szCs w:val="24"/>
          </w:rPr>
          <w:t xml:space="preserve"> As such, our analysis does not compare behavior to a null hypothesis; instead, we report the </w:t>
        </w:r>
      </w:ins>
      <w:ins w:id="252" w:author="Greg Jensen" w:date="2020-07-09T18:38:00Z">
        <w:r>
          <w:rPr>
            <w:rFonts w:ascii="Times" w:hAnsi="Times" w:cs="Times New Roman"/>
            <w:sz w:val="24"/>
            <w:szCs w:val="24"/>
          </w:rPr>
          <w:t>patterns of future behavior that are predicted on the basis of the collected evidence, as well as the uncertainty of those predictions given our statistical models.</w:t>
        </w:r>
      </w:ins>
      <w:ins w:id="253" w:author="Greg Jensen" w:date="2020-07-09T18:43:00Z">
        <w:r w:rsidR="00EF6F4F">
          <w:rPr>
            <w:rFonts w:ascii="Times" w:hAnsi="Times" w:cs="Times New Roman"/>
            <w:sz w:val="24"/>
            <w:szCs w:val="24"/>
          </w:rPr>
          <w:t xml:space="preserve"> The analytic scripts used to perform these analyses are included in the electronic supplement.</w:t>
        </w:r>
      </w:ins>
    </w:p>
    <w:p w14:paraId="62E6C923" w14:textId="77777777" w:rsidR="00F275A2" w:rsidRPr="002F50E4" w:rsidRDefault="00F275A2" w:rsidP="00736B6C">
      <w:pPr>
        <w:autoSpaceDE w:val="0"/>
        <w:autoSpaceDN w:val="0"/>
        <w:adjustRightInd w:val="0"/>
        <w:spacing w:line="480" w:lineRule="auto"/>
        <w:ind w:firstLine="720"/>
        <w:rPr>
          <w:rFonts w:ascii="Times" w:hAnsi="Times" w:cs="Times New Roman"/>
          <w:sz w:val="24"/>
          <w:szCs w:val="24"/>
        </w:rPr>
      </w:pPr>
    </w:p>
    <w:p w14:paraId="7F63746A" w14:textId="2705E113" w:rsidR="00107A6D" w:rsidRPr="005627F3" w:rsidDel="00010D0F" w:rsidRDefault="00107A6D" w:rsidP="00107A6D">
      <w:pPr>
        <w:autoSpaceDE w:val="0"/>
        <w:autoSpaceDN w:val="0"/>
        <w:adjustRightInd w:val="0"/>
        <w:spacing w:line="480" w:lineRule="auto"/>
        <w:rPr>
          <w:del w:id="254" w:author="Greg Jensen" w:date="2020-07-08T23:29:00Z"/>
          <w:rFonts w:ascii="Times" w:hAnsi="Times" w:cs="Times New Roman"/>
          <w:i/>
          <w:sz w:val="24"/>
          <w:szCs w:val="24"/>
        </w:rPr>
      </w:pPr>
      <w:del w:id="255" w:author="Greg Jensen" w:date="2020-07-08T23:29:00Z">
        <w:r w:rsidRPr="005627F3" w:rsidDel="00010D0F">
          <w:rPr>
            <w:rFonts w:ascii="Times" w:hAnsi="Times" w:cs="Times New Roman"/>
            <w:i/>
            <w:sz w:val="24"/>
            <w:szCs w:val="24"/>
          </w:rPr>
          <w:delText>Design and analysis</w:delText>
        </w:r>
      </w:del>
    </w:p>
    <w:p w14:paraId="6DAF195E" w14:textId="2598D3E3" w:rsidR="00DF6107" w:rsidDel="00010D0F" w:rsidRDefault="00107A6D" w:rsidP="00DF6107">
      <w:pPr>
        <w:autoSpaceDE w:val="0"/>
        <w:autoSpaceDN w:val="0"/>
        <w:adjustRightInd w:val="0"/>
        <w:spacing w:line="480" w:lineRule="auto"/>
        <w:ind w:firstLine="720"/>
        <w:rPr>
          <w:del w:id="256" w:author="Greg Jensen" w:date="2020-07-08T23:29:00Z"/>
          <w:rFonts w:ascii="Times" w:hAnsi="Times" w:cs="Times New Roman"/>
          <w:sz w:val="24"/>
          <w:szCs w:val="24"/>
        </w:rPr>
      </w:pPr>
      <w:moveFromRangeStart w:id="257" w:author="Greg Jensen" w:date="2020-07-08T23:28:00Z" w:name="move45143326"/>
      <w:moveFrom w:id="258" w:author="Greg Jensen" w:date="2020-07-08T23:28:00Z">
        <w:del w:id="259" w:author="Greg Jensen" w:date="2020-07-08T23:29:00Z">
          <w:r w:rsidRPr="002F50E4" w:rsidDel="00010D0F">
            <w:rPr>
              <w:rFonts w:ascii="Times" w:hAnsi="Times" w:cs="Times New Roman"/>
              <w:sz w:val="24"/>
              <w:szCs w:val="24"/>
            </w:rPr>
            <w:delText>A within-subject experimental design was employed, wherein each subject was exposed to experimental conditions in which the main independent variables (food amount, food deprivation, food location) were systematically manipulated across blocks of sessions.</w:delText>
          </w:r>
          <w:r w:rsidR="005627F3" w:rsidDel="00010D0F">
            <w:rPr>
              <w:rFonts w:ascii="Times" w:hAnsi="Times" w:cs="Times New Roman"/>
              <w:sz w:val="24"/>
              <w:szCs w:val="24"/>
            </w:rPr>
            <w:delText xml:space="preserve"> </w:delText>
          </w:r>
          <w:r w:rsidRPr="002F50E4" w:rsidDel="00010D0F">
            <w:rPr>
              <w:rFonts w:ascii="Times" w:hAnsi="Times" w:cs="Times New Roman"/>
              <w:sz w:val="24"/>
              <w:szCs w:val="24"/>
            </w:rPr>
            <w:delText>Table 1 shows the sequence of conditions and the number of sessions conducted in each condition.</w:delText>
          </w:r>
          <w:r w:rsidR="005627F3" w:rsidDel="00010D0F">
            <w:rPr>
              <w:rFonts w:ascii="Times" w:hAnsi="Times" w:cs="Times New Roman"/>
              <w:sz w:val="24"/>
              <w:szCs w:val="24"/>
            </w:rPr>
            <w:delText xml:space="preserve"> </w:delText>
          </w:r>
          <w:r w:rsidR="00ED609C" w:rsidRPr="002F50E4" w:rsidDel="00010D0F">
            <w:rPr>
              <w:rFonts w:ascii="Times" w:hAnsi="Times" w:cs="Times New Roman"/>
              <w:sz w:val="24"/>
              <w:szCs w:val="24"/>
            </w:rPr>
            <w:delText>The main dependent variables were food and social choices, food and social rewards, food consumed, and food shared.</w:delText>
          </w:r>
          <w:r w:rsidR="005627F3" w:rsidDel="00010D0F">
            <w:rPr>
              <w:rFonts w:ascii="Times" w:hAnsi="Times" w:cs="Times New Roman"/>
              <w:sz w:val="24"/>
              <w:szCs w:val="24"/>
            </w:rPr>
            <w:delText xml:space="preserve"> </w:delText>
          </w:r>
          <w:r w:rsidR="00ED609C" w:rsidRPr="002F50E4" w:rsidDel="00010D0F">
            <w:rPr>
              <w:rFonts w:ascii="Times" w:hAnsi="Times" w:cs="Times New Roman"/>
              <w:sz w:val="24"/>
              <w:szCs w:val="24"/>
            </w:rPr>
            <w:delText>The operational definition of sharing was a sequence of behavior consisting of producing food, followed by social release with food remaining, permitting food consumption by the restrained rat.</w:delText>
          </w:r>
          <w:r w:rsidR="005627F3" w:rsidDel="00010D0F">
            <w:rPr>
              <w:rFonts w:ascii="Times" w:hAnsi="Times" w:cs="Times New Roman"/>
              <w:sz w:val="24"/>
              <w:szCs w:val="24"/>
            </w:rPr>
            <w:delText xml:space="preserve"> </w:delText>
          </w:r>
        </w:del>
      </w:moveFrom>
      <w:moveFromRangeEnd w:id="257"/>
    </w:p>
    <w:p w14:paraId="024EE420" w14:textId="73056D79" w:rsidR="005627F3" w:rsidRPr="002F50E4" w:rsidDel="00010D0F" w:rsidRDefault="005627F3" w:rsidP="00DF6107">
      <w:pPr>
        <w:autoSpaceDE w:val="0"/>
        <w:autoSpaceDN w:val="0"/>
        <w:adjustRightInd w:val="0"/>
        <w:spacing w:line="480" w:lineRule="auto"/>
        <w:ind w:firstLine="720"/>
        <w:rPr>
          <w:del w:id="260" w:author="Greg Jensen" w:date="2020-07-08T23:29:00Z"/>
          <w:rFonts w:ascii="Times" w:hAnsi="Times" w:cs="Times New Roman"/>
          <w:sz w:val="24"/>
          <w:szCs w:val="24"/>
        </w:rPr>
      </w:pPr>
    </w:p>
    <w:p w14:paraId="35B6D9ED" w14:textId="5DB1163D" w:rsidR="004B3B34" w:rsidRPr="002F50E4" w:rsidRDefault="00332202" w:rsidP="00DF6107">
      <w:pPr>
        <w:autoSpaceDE w:val="0"/>
        <w:autoSpaceDN w:val="0"/>
        <w:adjustRightInd w:val="0"/>
        <w:spacing w:line="480" w:lineRule="auto"/>
        <w:jc w:val="center"/>
        <w:rPr>
          <w:rFonts w:ascii="Times" w:hAnsi="Times" w:cs="Times New Roman"/>
          <w:b/>
          <w:sz w:val="24"/>
          <w:szCs w:val="24"/>
        </w:rPr>
      </w:pPr>
      <w:r w:rsidRPr="002F50E4">
        <w:rPr>
          <w:rFonts w:ascii="Times" w:hAnsi="Times" w:cs="Times New Roman"/>
          <w:b/>
          <w:sz w:val="24"/>
          <w:szCs w:val="24"/>
        </w:rPr>
        <w:t>Results</w:t>
      </w:r>
    </w:p>
    <w:p w14:paraId="2756FB50" w14:textId="4EF3F9C3" w:rsidR="00273C17" w:rsidRPr="00273C17" w:rsidRDefault="00F275A2" w:rsidP="002F75BE">
      <w:pPr>
        <w:spacing w:line="480" w:lineRule="auto"/>
        <w:rPr>
          <w:ins w:id="261" w:author="Greg Jensen" w:date="2020-07-09T18:28:00Z"/>
          <w:rFonts w:ascii="Times" w:eastAsia="Times New Roman" w:hAnsi="Times"/>
          <w:color w:val="222222"/>
          <w:sz w:val="24"/>
          <w:szCs w:val="24"/>
          <w:shd w:val="clear" w:color="auto" w:fill="FFFFFF"/>
          <w:lang w:val="en-US"/>
          <w:rPrChange w:id="262" w:author="Greg Jensen" w:date="2020-07-09T19:02:00Z">
            <w:rPr>
              <w:ins w:id="263" w:author="Greg Jensen" w:date="2020-07-09T18:28:00Z"/>
              <w:rFonts w:ascii="Times New Roman" w:eastAsia="Times New Roman" w:hAnsi="Times New Roman" w:cs="Times New Roman"/>
              <w:sz w:val="24"/>
              <w:szCs w:val="24"/>
              <w:lang w:val="en-US"/>
            </w:rPr>
          </w:rPrChange>
        </w:rPr>
      </w:pPr>
      <w:ins w:id="264" w:author="Greg Jensen" w:date="2020-07-09T18:28:00Z">
        <w:r>
          <w:rPr>
            <w:rFonts w:ascii="Times" w:hAnsi="Times" w:cs="Times New Roman"/>
            <w:sz w:val="24"/>
            <w:szCs w:val="24"/>
          </w:rPr>
          <w:t xml:space="preserve">In order to </w:t>
        </w:r>
      </w:ins>
      <w:ins w:id="265" w:author="Greg Jensen" w:date="2020-07-09T18:29:00Z">
        <w:r>
          <w:rPr>
            <w:rFonts w:ascii="Times" w:hAnsi="Times" w:cs="Times New Roman"/>
            <w:sz w:val="24"/>
            <w:szCs w:val="24"/>
          </w:rPr>
          <w:t xml:space="preserve">model the proportion of choices made between food and social reinforcement, </w:t>
        </w:r>
      </w:ins>
      <w:ins w:id="266" w:author="Greg Jensen" w:date="2020-07-09T18:38:00Z">
        <w:r>
          <w:rPr>
            <w:rFonts w:ascii="Times" w:hAnsi="Times" w:cs="Times New Roman"/>
            <w:sz w:val="24"/>
            <w:szCs w:val="24"/>
          </w:rPr>
          <w:t>a multi-level logistic regression was pe</w:t>
        </w:r>
      </w:ins>
      <w:ins w:id="267" w:author="Greg Jensen" w:date="2020-07-09T18:39:00Z">
        <w:r>
          <w:rPr>
            <w:rFonts w:ascii="Times" w:hAnsi="Times" w:cs="Times New Roman"/>
            <w:sz w:val="24"/>
            <w:szCs w:val="24"/>
          </w:rPr>
          <w:t>rformed</w:t>
        </w:r>
        <w:r w:rsidR="00EF6F4F">
          <w:rPr>
            <w:rFonts w:ascii="Times" w:hAnsi="Times" w:cs="Times New Roman"/>
            <w:sz w:val="24"/>
            <w:szCs w:val="24"/>
          </w:rPr>
          <w:t>, modeling each subject in each condition with an intercept term.</w:t>
        </w:r>
      </w:ins>
      <w:ins w:id="268" w:author="Greg Jensen" w:date="2020-07-09T18:41:00Z">
        <w:r w:rsidR="00EF6F4F">
          <w:rPr>
            <w:rFonts w:ascii="Times" w:hAnsi="Times" w:cs="Times New Roman"/>
            <w:sz w:val="24"/>
            <w:szCs w:val="24"/>
          </w:rPr>
          <w:t xml:space="preserve"> The resulting estimated proportion of </w:t>
        </w:r>
      </w:ins>
      <w:ins w:id="269" w:author="Greg Jensen" w:date="2020-07-09T18:43:00Z">
        <w:r w:rsidR="00EF6F4F">
          <w:rPr>
            <w:rFonts w:ascii="Times" w:hAnsi="Times" w:cs="Times New Roman"/>
            <w:sz w:val="24"/>
            <w:szCs w:val="24"/>
          </w:rPr>
          <w:t>responses made</w:t>
        </w:r>
      </w:ins>
      <w:ins w:id="270" w:author="Greg Jensen" w:date="2020-07-09T18:44:00Z">
        <w:r w:rsidR="00EF6F4F">
          <w:rPr>
            <w:rFonts w:ascii="Times" w:hAnsi="Times" w:cs="Times New Roman"/>
            <w:sz w:val="24"/>
            <w:szCs w:val="24"/>
          </w:rPr>
          <w:t xml:space="preserve"> by each rat</w:t>
        </w:r>
      </w:ins>
      <w:ins w:id="271" w:author="Greg Jensen" w:date="2020-07-09T18:43:00Z">
        <w:r w:rsidR="00EF6F4F">
          <w:rPr>
            <w:rFonts w:ascii="Times" w:hAnsi="Times" w:cs="Times New Roman"/>
            <w:sz w:val="24"/>
            <w:szCs w:val="24"/>
          </w:rPr>
          <w:t xml:space="preserve"> to the food lever in each session </w:t>
        </w:r>
      </w:ins>
      <w:ins w:id="272" w:author="Greg Jensen" w:date="2020-07-09T18:44:00Z">
        <w:r w:rsidR="00EF6F4F">
          <w:rPr>
            <w:rFonts w:ascii="Times" w:hAnsi="Times" w:cs="Times New Roman"/>
            <w:sz w:val="24"/>
            <w:szCs w:val="24"/>
          </w:rPr>
          <w:t>of Phase 1 is plotted in Figure 2</w:t>
        </w:r>
      </w:ins>
      <w:ins w:id="273" w:author="Greg Jensen" w:date="2020-07-09T18:45:00Z">
        <w:r w:rsidR="00EF6F4F">
          <w:rPr>
            <w:rFonts w:ascii="Times" w:hAnsi="Times" w:cs="Times New Roman"/>
            <w:sz w:val="24"/>
            <w:szCs w:val="24"/>
          </w:rPr>
          <w:t>, as is the estimated mean of the three subjects.</w:t>
        </w:r>
      </w:ins>
      <w:ins w:id="274" w:author="Greg Jensen" w:date="2020-07-09T18:46:00Z">
        <w:r w:rsidR="00EF6F4F">
          <w:rPr>
            <w:rFonts w:ascii="Times" w:hAnsi="Times" w:cs="Times New Roman"/>
            <w:sz w:val="24"/>
            <w:szCs w:val="24"/>
          </w:rPr>
          <w:t xml:space="preserve"> When access to food in the home cage was </w:t>
        </w:r>
      </w:ins>
      <w:ins w:id="275" w:author="Greg Jensen" w:date="2020-07-09T18:47:00Z">
        <w:r w:rsidR="00EF6F4F">
          <w:rPr>
            <w:rFonts w:ascii="Times" w:hAnsi="Times" w:cs="Times New Roman"/>
            <w:sz w:val="24"/>
            <w:szCs w:val="24"/>
          </w:rPr>
          <w:t xml:space="preserve">restricted (Conditions 1-3), subjects consistently favored the food lever over the social lever, doing so most when each lever press yielded only </w:t>
        </w:r>
      </w:ins>
      <w:ins w:id="276" w:author="Greg Jensen" w:date="2020-07-09T18:53:00Z">
        <w:r w:rsidR="002F75BE">
          <w:rPr>
            <w:rFonts w:ascii="Times" w:hAnsi="Times" w:cs="Times New Roman"/>
            <w:sz w:val="24"/>
            <w:szCs w:val="24"/>
          </w:rPr>
          <w:t>1</w:t>
        </w:r>
      </w:ins>
      <w:ins w:id="277" w:author="Greg Jensen" w:date="2020-07-09T18:47:00Z">
        <w:r w:rsidR="00EF6F4F">
          <w:rPr>
            <w:rFonts w:ascii="Times" w:hAnsi="Times" w:cs="Times New Roman"/>
            <w:sz w:val="24"/>
            <w:szCs w:val="24"/>
          </w:rPr>
          <w:t xml:space="preserve"> pellet (</w:t>
        </w:r>
      </w:ins>
      <w:ins w:id="278" w:author="Greg Jensen" w:date="2020-07-09T18:49:00Z">
        <w:r w:rsidR="002F75BE">
          <w:rPr>
            <w:rFonts w:ascii="Times" w:hAnsi="Times" w:cs="Times New Roman"/>
            <w:sz w:val="24"/>
            <w:szCs w:val="24"/>
          </w:rPr>
          <w:t xml:space="preserve">92.4% mean </w:t>
        </w:r>
        <w:r w:rsidR="002F75BE" w:rsidRPr="002F75BE">
          <w:rPr>
            <w:rFonts w:ascii="Times" w:hAnsi="Times" w:cs="Times New Roman"/>
            <w:sz w:val="24"/>
            <w:szCs w:val="24"/>
          </w:rPr>
          <w:t xml:space="preserve">preference, </w:t>
        </w:r>
      </w:ins>
      <w:ins w:id="279" w:author="Greg Jensen" w:date="2020-07-09T18:51:00Z">
        <w:r w:rsidR="002F75BE" w:rsidRPr="002F75BE">
          <w:rPr>
            <w:rFonts w:ascii="Times" w:eastAsia="Times New Roman" w:hAnsi="Times"/>
            <w:color w:val="222222"/>
            <w:sz w:val="24"/>
            <w:szCs w:val="24"/>
            <w:shd w:val="clear" w:color="auto" w:fill="FFFFFF"/>
            <w:lang w:val="en-US"/>
          </w:rPr>
          <w:t>±</w:t>
        </w:r>
      </w:ins>
      <w:ins w:id="280" w:author="Greg Jensen" w:date="2020-07-09T18:52:00Z">
        <w:r w:rsidR="002F75BE">
          <w:rPr>
            <w:rFonts w:ascii="Times" w:eastAsia="Times New Roman" w:hAnsi="Times"/>
            <w:color w:val="222222"/>
            <w:sz w:val="24"/>
            <w:szCs w:val="24"/>
            <w:shd w:val="clear" w:color="auto" w:fill="FFFFFF"/>
            <w:lang w:val="en-US"/>
          </w:rPr>
          <w:t xml:space="preserve"> 0.4%), </w:t>
        </w:r>
      </w:ins>
      <w:ins w:id="281" w:author="Greg Jensen" w:date="2020-07-09T18:53:00Z">
        <w:r w:rsidR="002F75BE">
          <w:rPr>
            <w:rFonts w:ascii="Times" w:eastAsia="Times New Roman" w:hAnsi="Times"/>
            <w:color w:val="222222"/>
            <w:sz w:val="24"/>
            <w:szCs w:val="24"/>
            <w:shd w:val="clear" w:color="auto" w:fill="FFFFFF"/>
            <w:lang w:val="en-US"/>
          </w:rPr>
          <w:t xml:space="preserve">somewhat less when yielding 2 </w:t>
        </w:r>
        <w:r w:rsidR="002F75BE">
          <w:rPr>
            <w:rFonts w:ascii="Times New Roman" w:eastAsia="Times New Roman" w:hAnsi="Times New Roman" w:cs="Times New Roman"/>
            <w:sz w:val="24"/>
            <w:szCs w:val="24"/>
            <w:lang w:val="en-US"/>
          </w:rPr>
          <w:t xml:space="preserve">pellets (86.9% mean preference, </w:t>
        </w:r>
        <w:r w:rsidR="002F75BE" w:rsidRPr="002F75BE">
          <w:rPr>
            <w:rFonts w:ascii="Times" w:eastAsia="Times New Roman" w:hAnsi="Times"/>
            <w:color w:val="222222"/>
            <w:sz w:val="24"/>
            <w:szCs w:val="24"/>
            <w:shd w:val="clear" w:color="auto" w:fill="FFFFFF"/>
            <w:lang w:val="en-US"/>
          </w:rPr>
          <w:t>±</w:t>
        </w:r>
        <w:r w:rsidR="002F75BE">
          <w:rPr>
            <w:rFonts w:ascii="Times" w:eastAsia="Times New Roman" w:hAnsi="Times"/>
            <w:color w:val="222222"/>
            <w:sz w:val="24"/>
            <w:szCs w:val="24"/>
            <w:shd w:val="clear" w:color="auto" w:fill="FFFFFF"/>
            <w:lang w:val="en-US"/>
          </w:rPr>
          <w:t xml:space="preserve"> 0.7%), and less still</w:t>
        </w:r>
      </w:ins>
      <w:ins w:id="282" w:author="Greg Jensen" w:date="2020-07-09T18:54:00Z">
        <w:r w:rsidR="002F75BE">
          <w:rPr>
            <w:rFonts w:ascii="Times" w:eastAsia="Times New Roman" w:hAnsi="Times"/>
            <w:color w:val="222222"/>
            <w:sz w:val="24"/>
            <w:szCs w:val="24"/>
            <w:shd w:val="clear" w:color="auto" w:fill="FFFFFF"/>
            <w:lang w:val="en-US"/>
          </w:rPr>
          <w:t xml:space="preserve"> when yielding 4 pellets </w:t>
        </w:r>
        <w:r w:rsidR="002F75BE">
          <w:rPr>
            <w:rFonts w:ascii="Times New Roman" w:eastAsia="Times New Roman" w:hAnsi="Times New Roman" w:cs="Times New Roman"/>
            <w:sz w:val="24"/>
            <w:szCs w:val="24"/>
            <w:lang w:val="en-US"/>
          </w:rPr>
          <w:t>(</w:t>
        </w:r>
      </w:ins>
      <w:ins w:id="283" w:author="Greg Jensen" w:date="2020-07-09T19:00:00Z">
        <w:r w:rsidR="002F75BE">
          <w:rPr>
            <w:rFonts w:ascii="Times New Roman" w:eastAsia="Times New Roman" w:hAnsi="Times New Roman" w:cs="Times New Roman"/>
            <w:sz w:val="24"/>
            <w:szCs w:val="24"/>
            <w:lang w:val="en-US"/>
          </w:rPr>
          <w:t>67</w:t>
        </w:r>
      </w:ins>
      <w:ins w:id="284" w:author="Greg Jensen" w:date="2020-07-09T18:54:00Z">
        <w:r w:rsidR="002F75BE">
          <w:rPr>
            <w:rFonts w:ascii="Times New Roman" w:eastAsia="Times New Roman" w:hAnsi="Times New Roman" w:cs="Times New Roman"/>
            <w:sz w:val="24"/>
            <w:szCs w:val="24"/>
            <w:lang w:val="en-US"/>
          </w:rPr>
          <w:t>.</w:t>
        </w:r>
      </w:ins>
      <w:ins w:id="285" w:author="Greg Jensen" w:date="2020-07-09T19:00:00Z">
        <w:r w:rsidR="002F75BE">
          <w:rPr>
            <w:rFonts w:ascii="Times New Roman" w:eastAsia="Times New Roman" w:hAnsi="Times New Roman" w:cs="Times New Roman"/>
            <w:sz w:val="24"/>
            <w:szCs w:val="24"/>
            <w:lang w:val="en-US"/>
          </w:rPr>
          <w:t>7</w:t>
        </w:r>
      </w:ins>
      <w:ins w:id="286" w:author="Greg Jensen" w:date="2020-07-09T18:54:00Z">
        <w:r w:rsidR="002F75BE">
          <w:rPr>
            <w:rFonts w:ascii="Times New Roman" w:eastAsia="Times New Roman" w:hAnsi="Times New Roman" w:cs="Times New Roman"/>
            <w:sz w:val="24"/>
            <w:szCs w:val="24"/>
            <w:lang w:val="en-US"/>
          </w:rPr>
          <w:t xml:space="preserve">% mean preference, </w:t>
        </w:r>
        <w:r w:rsidR="002F75BE" w:rsidRPr="002F75BE">
          <w:rPr>
            <w:rFonts w:ascii="Times" w:eastAsia="Times New Roman" w:hAnsi="Times"/>
            <w:color w:val="222222"/>
            <w:sz w:val="24"/>
            <w:szCs w:val="24"/>
            <w:shd w:val="clear" w:color="auto" w:fill="FFFFFF"/>
            <w:lang w:val="en-US"/>
          </w:rPr>
          <w:t>±</w:t>
        </w:r>
        <w:r w:rsidR="002F75BE">
          <w:rPr>
            <w:rFonts w:ascii="Times" w:eastAsia="Times New Roman" w:hAnsi="Times"/>
            <w:color w:val="222222"/>
            <w:sz w:val="24"/>
            <w:szCs w:val="24"/>
            <w:shd w:val="clear" w:color="auto" w:fill="FFFFFF"/>
            <w:lang w:val="en-US"/>
          </w:rPr>
          <w:t xml:space="preserve"> </w:t>
        </w:r>
      </w:ins>
      <w:ins w:id="287" w:author="Greg Jensen" w:date="2020-07-09T19:00:00Z">
        <w:r w:rsidR="002F75BE">
          <w:rPr>
            <w:rFonts w:ascii="Times" w:eastAsia="Times New Roman" w:hAnsi="Times"/>
            <w:color w:val="222222"/>
            <w:sz w:val="24"/>
            <w:szCs w:val="24"/>
            <w:shd w:val="clear" w:color="auto" w:fill="FFFFFF"/>
            <w:lang w:val="en-US"/>
          </w:rPr>
          <w:t>1</w:t>
        </w:r>
      </w:ins>
      <w:ins w:id="288" w:author="Greg Jensen" w:date="2020-07-09T18:54:00Z">
        <w:r w:rsidR="002F75BE">
          <w:rPr>
            <w:rFonts w:ascii="Times" w:eastAsia="Times New Roman" w:hAnsi="Times"/>
            <w:color w:val="222222"/>
            <w:sz w:val="24"/>
            <w:szCs w:val="24"/>
            <w:shd w:val="clear" w:color="auto" w:fill="FFFFFF"/>
            <w:lang w:val="en-US"/>
          </w:rPr>
          <w:t>.</w:t>
        </w:r>
      </w:ins>
      <w:ins w:id="289" w:author="Greg Jensen" w:date="2020-07-09T19:00:00Z">
        <w:r w:rsidR="002F75BE">
          <w:rPr>
            <w:rFonts w:ascii="Times" w:eastAsia="Times New Roman" w:hAnsi="Times"/>
            <w:color w:val="222222"/>
            <w:sz w:val="24"/>
            <w:szCs w:val="24"/>
            <w:shd w:val="clear" w:color="auto" w:fill="FFFFFF"/>
            <w:lang w:val="en-US"/>
          </w:rPr>
          <w:t>5</w:t>
        </w:r>
      </w:ins>
      <w:ins w:id="290" w:author="Greg Jensen" w:date="2020-07-09T18:54:00Z">
        <w:r w:rsidR="002F75BE">
          <w:rPr>
            <w:rFonts w:ascii="Times" w:eastAsia="Times New Roman" w:hAnsi="Times"/>
            <w:color w:val="222222"/>
            <w:sz w:val="24"/>
            <w:szCs w:val="24"/>
            <w:shd w:val="clear" w:color="auto" w:fill="FFFFFF"/>
            <w:lang w:val="en-US"/>
          </w:rPr>
          <w:t>%)</w:t>
        </w:r>
      </w:ins>
      <w:ins w:id="291" w:author="Greg Jensen" w:date="2020-07-09T19:00:00Z">
        <w:r w:rsidR="00273C17">
          <w:rPr>
            <w:rFonts w:ascii="Times" w:eastAsia="Times New Roman" w:hAnsi="Times"/>
            <w:color w:val="222222"/>
            <w:sz w:val="24"/>
            <w:szCs w:val="24"/>
            <w:shd w:val="clear" w:color="auto" w:fill="FFFFFF"/>
            <w:lang w:val="en-US"/>
          </w:rPr>
          <w:t>. In Condition 4, with 4 pellets per press and free chow available in the home cage, subjects displayed a</w:t>
        </w:r>
      </w:ins>
      <w:ins w:id="292" w:author="Greg Jensen" w:date="2020-07-09T19:01:00Z">
        <w:r w:rsidR="00273C17">
          <w:rPr>
            <w:rFonts w:ascii="Times" w:eastAsia="Times New Roman" w:hAnsi="Times"/>
            <w:color w:val="222222"/>
            <w:sz w:val="24"/>
            <w:szCs w:val="24"/>
            <w:shd w:val="clear" w:color="auto" w:fill="FFFFFF"/>
            <w:lang w:val="en-US"/>
          </w:rPr>
          <w:t xml:space="preserve">n equivocal preference between the two levers (49.3% mean preference, </w:t>
        </w:r>
        <w:r w:rsidR="00273C17" w:rsidRPr="002F75BE">
          <w:rPr>
            <w:rFonts w:ascii="Times" w:eastAsia="Times New Roman" w:hAnsi="Times"/>
            <w:color w:val="222222"/>
            <w:sz w:val="24"/>
            <w:szCs w:val="24"/>
            <w:shd w:val="clear" w:color="auto" w:fill="FFFFFF"/>
            <w:lang w:val="en-US"/>
          </w:rPr>
          <w:t>±</w:t>
        </w:r>
        <w:r w:rsidR="00273C17">
          <w:rPr>
            <w:rFonts w:ascii="Times" w:eastAsia="Times New Roman" w:hAnsi="Times"/>
            <w:color w:val="222222"/>
            <w:sz w:val="24"/>
            <w:szCs w:val="24"/>
            <w:shd w:val="clear" w:color="auto" w:fill="FFFFFF"/>
            <w:lang w:val="en-US"/>
          </w:rPr>
          <w:t xml:space="preserve"> 2.3%).</w:t>
        </w:r>
      </w:ins>
    </w:p>
    <w:p w14:paraId="2E3D12DF" w14:textId="4018FD8D" w:rsidR="00C51CAA" w:rsidRDefault="00C51CAA" w:rsidP="00A155FD">
      <w:pPr>
        <w:autoSpaceDE w:val="0"/>
        <w:autoSpaceDN w:val="0"/>
        <w:adjustRightInd w:val="0"/>
        <w:spacing w:line="480" w:lineRule="auto"/>
        <w:ind w:firstLine="720"/>
        <w:rPr>
          <w:ins w:id="293" w:author="Greg Jensen" w:date="2020-07-11T16:58:00Z"/>
          <w:rFonts w:ascii="Times" w:hAnsi="Times" w:cs="Times New Roman"/>
          <w:sz w:val="24"/>
          <w:szCs w:val="24"/>
        </w:rPr>
      </w:pPr>
      <w:ins w:id="294" w:author="Greg Jensen" w:date="2020-07-11T16:58:00Z">
        <w:r>
          <w:rPr>
            <w:rFonts w:ascii="Times" w:hAnsi="Times" w:cs="Times New Roman"/>
            <w:sz w:val="24"/>
            <w:szCs w:val="24"/>
          </w:rPr>
          <w:lastRenderedPageBreak/>
          <w:t xml:space="preserve">While </w:t>
        </w:r>
      </w:ins>
      <w:ins w:id="295" w:author="Greg Jensen" w:date="2020-07-11T16:59:00Z">
        <w:r>
          <w:rPr>
            <w:rFonts w:ascii="Times" w:hAnsi="Times" w:cs="Times New Roman"/>
            <w:sz w:val="24"/>
            <w:szCs w:val="24"/>
          </w:rPr>
          <w:t xml:space="preserve">logistic regression provides an estimate of the relative proportion of food and social choices, it does not reveal the absolute rates of responses to each operandum. In order to model the estimated number of pellets either consumed or left uneaten, a multi-level negative binomial regression was implemented (Gelman et al. 2014). This distribution was chosen because we wanted to allow for the possibility that the distributions of pellets consumed was </w:t>
        </w:r>
        <w:proofErr w:type="spellStart"/>
        <w:r>
          <w:rPr>
            <w:rFonts w:ascii="Times" w:hAnsi="Times" w:cs="Times New Roman"/>
            <w:sz w:val="24"/>
            <w:szCs w:val="24"/>
          </w:rPr>
          <w:t>overdispersed</w:t>
        </w:r>
        <w:proofErr w:type="spellEnd"/>
        <w:r>
          <w:rPr>
            <w:rFonts w:ascii="Times" w:hAnsi="Times" w:cs="Times New Roman"/>
            <w:sz w:val="24"/>
            <w:szCs w:val="24"/>
          </w:rPr>
          <w:t>.</w:t>
        </w:r>
      </w:ins>
      <w:ins w:id="296" w:author="Greg Jensen" w:date="2020-07-11T17:00:00Z">
        <w:r>
          <w:rPr>
            <w:rFonts w:ascii="Times" w:hAnsi="Times" w:cs="Times New Roman"/>
            <w:sz w:val="24"/>
            <w:szCs w:val="24"/>
          </w:rPr>
          <w:t xml:space="preserve"> Figure 3 plots the estimated number of times each operandum was chosen per session</w:t>
        </w:r>
      </w:ins>
      <w:ins w:id="297" w:author="Greg Jensen" w:date="2020-07-11T17:01:00Z">
        <w:r w:rsidR="00E67BB4">
          <w:rPr>
            <w:rFonts w:ascii="Times" w:hAnsi="Times" w:cs="Times New Roman"/>
            <w:sz w:val="24"/>
            <w:szCs w:val="24"/>
          </w:rPr>
          <w:t xml:space="preserve">. Food choices dropped both as a function of number of pellets delivered (Conditions 1-3) and also as a function of free access to chow in </w:t>
        </w:r>
      </w:ins>
      <w:ins w:id="298" w:author="Greg Jensen" w:date="2020-07-11T17:02:00Z">
        <w:r w:rsidR="00E67BB4">
          <w:rPr>
            <w:rFonts w:ascii="Times" w:hAnsi="Times" w:cs="Times New Roman"/>
            <w:sz w:val="24"/>
            <w:szCs w:val="24"/>
          </w:rPr>
          <w:t>the home cage (Condition 4). Social choices, however, did not display any consistent pattern across subjects</w:t>
        </w:r>
      </w:ins>
      <w:ins w:id="299" w:author="Greg Jensen" w:date="2020-07-11T17:04:00Z">
        <w:r w:rsidR="00E67BB4">
          <w:rPr>
            <w:rFonts w:ascii="Times" w:hAnsi="Times" w:cs="Times New Roman"/>
            <w:sz w:val="24"/>
            <w:szCs w:val="24"/>
          </w:rPr>
          <w:t>, happening at similar rates across conditions.</w:t>
        </w:r>
      </w:ins>
    </w:p>
    <w:p w14:paraId="1D92B7F6" w14:textId="2799CC21" w:rsidR="00273C17" w:rsidRDefault="00E67BB4" w:rsidP="00A155FD">
      <w:pPr>
        <w:autoSpaceDE w:val="0"/>
        <w:autoSpaceDN w:val="0"/>
        <w:adjustRightInd w:val="0"/>
        <w:spacing w:line="480" w:lineRule="auto"/>
        <w:ind w:firstLine="720"/>
        <w:rPr>
          <w:ins w:id="300" w:author="Greg Jensen" w:date="2020-07-09T19:22:00Z"/>
          <w:rFonts w:ascii="Times" w:hAnsi="Times" w:cs="Times New Roman"/>
          <w:sz w:val="24"/>
          <w:szCs w:val="24"/>
        </w:rPr>
      </w:pPr>
      <w:ins w:id="301" w:author="Greg Jensen" w:date="2020-07-11T17:04:00Z">
        <w:r>
          <w:rPr>
            <w:rFonts w:ascii="Times" w:hAnsi="Times" w:cs="Times New Roman"/>
            <w:sz w:val="24"/>
            <w:szCs w:val="24"/>
          </w:rPr>
          <w:t xml:space="preserve">Because subjects made frequent food choices and made </w:t>
        </w:r>
      </w:ins>
      <w:ins w:id="302" w:author="Greg Jensen" w:date="2020-07-11T17:05:00Z">
        <w:r>
          <w:rPr>
            <w:rFonts w:ascii="Times" w:hAnsi="Times" w:cs="Times New Roman"/>
            <w:sz w:val="24"/>
            <w:szCs w:val="24"/>
          </w:rPr>
          <w:t>social choices at consistent rates, there were many opportunities for sharing (that is, for producing food pellets, not consuming them, and then releasing the restrained rat)</w:t>
        </w:r>
      </w:ins>
      <w:ins w:id="303" w:author="Greg Jensen" w:date="2020-07-09T19:02:00Z">
        <w:r w:rsidR="00273C17">
          <w:rPr>
            <w:rFonts w:ascii="Times" w:hAnsi="Times" w:cs="Times New Roman"/>
            <w:sz w:val="24"/>
            <w:szCs w:val="24"/>
          </w:rPr>
          <w:t>.</w:t>
        </w:r>
      </w:ins>
      <w:ins w:id="304" w:author="Greg Jensen" w:date="2020-07-09T19:03:00Z">
        <w:r w:rsidR="00273C17">
          <w:rPr>
            <w:rFonts w:ascii="Times" w:hAnsi="Times" w:cs="Times New Roman"/>
            <w:sz w:val="24"/>
            <w:szCs w:val="24"/>
          </w:rPr>
          <w:t xml:space="preserve"> </w:t>
        </w:r>
      </w:ins>
      <w:ins w:id="305" w:author="Greg Jensen" w:date="2020-07-11T17:05:00Z">
        <w:r>
          <w:rPr>
            <w:rFonts w:ascii="Times" w:hAnsi="Times" w:cs="Times New Roman"/>
            <w:sz w:val="24"/>
            <w:szCs w:val="24"/>
          </w:rPr>
          <w:t xml:space="preserve">We estimated the </w:t>
        </w:r>
      </w:ins>
      <w:ins w:id="306" w:author="Greg Jensen" w:date="2020-07-11T17:06:00Z">
        <w:r>
          <w:rPr>
            <w:rFonts w:ascii="Times" w:hAnsi="Times" w:cs="Times New Roman"/>
            <w:sz w:val="24"/>
            <w:szCs w:val="24"/>
          </w:rPr>
          <w:t xml:space="preserve">rates of both events with another multi-level negative binomial regression. </w:t>
        </w:r>
      </w:ins>
      <w:ins w:id="307" w:author="Greg Jensen" w:date="2020-07-09T19:07:00Z">
        <w:r w:rsidR="00426BF2">
          <w:rPr>
            <w:rFonts w:ascii="Times" w:hAnsi="Times" w:cs="Times New Roman"/>
            <w:sz w:val="24"/>
            <w:szCs w:val="24"/>
          </w:rPr>
          <w:t xml:space="preserve">Figure </w:t>
        </w:r>
      </w:ins>
      <w:ins w:id="308" w:author="Greg Jensen" w:date="2020-07-11T17:06:00Z">
        <w:r>
          <w:rPr>
            <w:rFonts w:ascii="Times" w:hAnsi="Times" w:cs="Times New Roman"/>
            <w:sz w:val="24"/>
            <w:szCs w:val="24"/>
          </w:rPr>
          <w:t>4</w:t>
        </w:r>
      </w:ins>
      <w:ins w:id="309" w:author="Greg Jensen" w:date="2020-07-09T19:07:00Z">
        <w:r w:rsidR="00426BF2">
          <w:rPr>
            <w:rFonts w:ascii="Times" w:hAnsi="Times" w:cs="Times New Roman"/>
            <w:sz w:val="24"/>
            <w:szCs w:val="24"/>
          </w:rPr>
          <w:t xml:space="preserve"> plots the estimated </w:t>
        </w:r>
      </w:ins>
      <w:ins w:id="310" w:author="Greg Jensen" w:date="2020-07-09T19:08:00Z">
        <w:r w:rsidR="00426BF2">
          <w:rPr>
            <w:rFonts w:ascii="Times" w:hAnsi="Times" w:cs="Times New Roman"/>
            <w:sz w:val="24"/>
            <w:szCs w:val="24"/>
          </w:rPr>
          <w:t xml:space="preserve">average </w:t>
        </w:r>
      </w:ins>
      <w:ins w:id="311" w:author="Greg Jensen" w:date="2020-07-09T19:07:00Z">
        <w:r w:rsidR="00426BF2">
          <w:rPr>
            <w:rFonts w:ascii="Times" w:hAnsi="Times" w:cs="Times New Roman"/>
            <w:sz w:val="24"/>
            <w:szCs w:val="24"/>
          </w:rPr>
          <w:t xml:space="preserve">frequency with which pellets were </w:t>
        </w:r>
      </w:ins>
      <w:ins w:id="312" w:author="Greg Jensen" w:date="2020-07-09T19:08:00Z">
        <w:r w:rsidR="00426BF2">
          <w:rPr>
            <w:rFonts w:ascii="Times" w:hAnsi="Times" w:cs="Times New Roman"/>
            <w:sz w:val="24"/>
            <w:szCs w:val="24"/>
          </w:rPr>
          <w:t xml:space="preserve">either consumed (black circles) or left behind (white diamonds) in a given session. Subjects generally consumed over 100 pellets when </w:t>
        </w:r>
      </w:ins>
      <w:ins w:id="313" w:author="Greg Jensen" w:date="2020-07-09T19:09:00Z">
        <w:r w:rsidR="00426BF2">
          <w:rPr>
            <w:rFonts w:ascii="Times" w:hAnsi="Times" w:cs="Times New Roman"/>
            <w:sz w:val="24"/>
            <w:szCs w:val="24"/>
          </w:rPr>
          <w:t>access to chow in their home cage was restricted</w:t>
        </w:r>
      </w:ins>
      <w:ins w:id="314" w:author="Greg Jensen" w:date="2020-07-09T19:18:00Z">
        <w:r w:rsidR="00540E5D">
          <w:rPr>
            <w:rFonts w:ascii="Times" w:hAnsi="Times" w:cs="Times New Roman"/>
            <w:sz w:val="24"/>
            <w:szCs w:val="24"/>
          </w:rPr>
          <w:t xml:space="preserve"> (Conditions 1-3)</w:t>
        </w:r>
      </w:ins>
      <w:ins w:id="315" w:author="Greg Jensen" w:date="2020-07-09T19:09:00Z">
        <w:r w:rsidR="00426BF2">
          <w:rPr>
            <w:rFonts w:ascii="Times" w:hAnsi="Times" w:cs="Times New Roman"/>
            <w:sz w:val="24"/>
            <w:szCs w:val="24"/>
          </w:rPr>
          <w:t xml:space="preserve">, but consumed </w:t>
        </w:r>
      </w:ins>
      <w:ins w:id="316" w:author="Greg Jensen" w:date="2020-07-09T19:18:00Z">
        <w:r w:rsidR="00540E5D">
          <w:rPr>
            <w:rFonts w:ascii="Times" w:hAnsi="Times" w:cs="Times New Roman"/>
            <w:sz w:val="24"/>
            <w:szCs w:val="24"/>
          </w:rPr>
          <w:t>around 50 pellets even when they had unrestricted home c</w:t>
        </w:r>
      </w:ins>
      <w:ins w:id="317" w:author="Greg Jensen" w:date="2020-07-09T19:19:00Z">
        <w:r w:rsidR="00540E5D">
          <w:rPr>
            <w:rFonts w:ascii="Times" w:hAnsi="Times" w:cs="Times New Roman"/>
            <w:sz w:val="24"/>
            <w:szCs w:val="24"/>
          </w:rPr>
          <w:t>age chow (Condition 4). Despite this, subjects effectively never left behind a food pellet in Condition 1 and left behind only one or two pellets in a typical session of Conditions</w:t>
        </w:r>
      </w:ins>
      <w:ins w:id="318" w:author="Greg Jensen" w:date="2020-07-09T19:20:00Z">
        <w:r w:rsidR="00540E5D">
          <w:rPr>
            <w:rFonts w:ascii="Times" w:hAnsi="Times" w:cs="Times New Roman"/>
            <w:sz w:val="24"/>
            <w:szCs w:val="24"/>
          </w:rPr>
          <w:t xml:space="preserve"> 2-4. Subject</w:t>
        </w:r>
      </w:ins>
      <w:ins w:id="319" w:author="Greg Jensen" w:date="2020-07-09T19:21:00Z">
        <w:r w:rsidR="00540E5D">
          <w:rPr>
            <w:rFonts w:ascii="Times" w:hAnsi="Times" w:cs="Times New Roman"/>
            <w:sz w:val="24"/>
            <w:szCs w:val="24"/>
          </w:rPr>
          <w:t>s</w:t>
        </w:r>
      </w:ins>
      <w:ins w:id="320" w:author="Greg Jensen" w:date="2020-07-09T19:20:00Z">
        <w:r w:rsidR="00540E5D">
          <w:rPr>
            <w:rFonts w:ascii="Times" w:hAnsi="Times" w:cs="Times New Roman"/>
            <w:sz w:val="24"/>
            <w:szCs w:val="24"/>
          </w:rPr>
          <w:t xml:space="preserve"> almost never left </w:t>
        </w:r>
      </w:ins>
      <w:ins w:id="321" w:author="Greg Jensen" w:date="2020-07-09T19:21:00Z">
        <w:r w:rsidR="00540E5D">
          <w:rPr>
            <w:rFonts w:ascii="Times" w:hAnsi="Times" w:cs="Times New Roman"/>
            <w:sz w:val="24"/>
            <w:szCs w:val="24"/>
          </w:rPr>
          <w:t>behind pellets for the restrained rat to collect, even under circumstances in which pellets could be generated easily and during</w:t>
        </w:r>
      </w:ins>
      <w:ins w:id="322" w:author="Greg Jensen" w:date="2020-07-09T19:22:00Z">
        <w:r w:rsidR="00540E5D">
          <w:rPr>
            <w:rFonts w:ascii="Times" w:hAnsi="Times" w:cs="Times New Roman"/>
            <w:sz w:val="24"/>
            <w:szCs w:val="24"/>
          </w:rPr>
          <w:t xml:space="preserve"> which the focal rat was not experiencing caloric restriction.</w:t>
        </w:r>
      </w:ins>
    </w:p>
    <w:p w14:paraId="62EBE2CA" w14:textId="25CEB6EB" w:rsidR="00540E5D" w:rsidRDefault="00540E5D" w:rsidP="00A155FD">
      <w:pPr>
        <w:autoSpaceDE w:val="0"/>
        <w:autoSpaceDN w:val="0"/>
        <w:adjustRightInd w:val="0"/>
        <w:spacing w:line="480" w:lineRule="auto"/>
        <w:ind w:firstLine="720"/>
        <w:rPr>
          <w:ins w:id="323" w:author="Greg Jensen" w:date="2020-07-09T19:25:00Z"/>
          <w:rFonts w:ascii="Times" w:hAnsi="Times" w:cs="Times New Roman"/>
          <w:sz w:val="24"/>
          <w:szCs w:val="24"/>
        </w:rPr>
      </w:pPr>
      <w:ins w:id="324" w:author="Greg Jensen" w:date="2020-07-09T19:23:00Z">
        <w:r>
          <w:rPr>
            <w:rFonts w:ascii="Times" w:hAnsi="Times" w:cs="Times New Roman"/>
            <w:sz w:val="24"/>
            <w:szCs w:val="24"/>
          </w:rPr>
          <w:lastRenderedPageBreak/>
          <w:t>This systematic consumption of food may have been stimulus-driven, insofar as subjects pressing the food lever in Conditions 1-4 had the resulting pellets immediately delivered to the pellet tray mere centimeters away from the lever</w:t>
        </w:r>
      </w:ins>
      <w:ins w:id="325" w:author="Greg Jensen" w:date="2020-07-11T17:06:00Z">
        <w:r w:rsidR="00E67BB4">
          <w:rPr>
            <w:rFonts w:ascii="Times" w:hAnsi="Times" w:cs="Times New Roman"/>
            <w:sz w:val="24"/>
            <w:szCs w:val="24"/>
          </w:rPr>
          <w:t>, and any response to the social lever would require the rat to walk past the tray</w:t>
        </w:r>
      </w:ins>
      <w:ins w:id="326" w:author="Greg Jensen" w:date="2020-07-09T19:24:00Z">
        <w:r>
          <w:rPr>
            <w:rFonts w:ascii="Times" w:hAnsi="Times" w:cs="Times New Roman"/>
            <w:sz w:val="24"/>
            <w:szCs w:val="24"/>
          </w:rPr>
          <w:t>. In Conditions 5-7, however, pellets had to be collected from the right restrain</w:t>
        </w:r>
      </w:ins>
      <w:ins w:id="327" w:author="Greg Jensen" w:date="2020-07-09T19:25:00Z">
        <w:r>
          <w:rPr>
            <w:rFonts w:ascii="Times" w:hAnsi="Times" w:cs="Times New Roman"/>
            <w:sz w:val="24"/>
            <w:szCs w:val="24"/>
          </w:rPr>
          <w:t>t tube, making the pellet both more laborious to collect and less salient as direct consequences of the lever press.</w:t>
        </w:r>
      </w:ins>
      <w:ins w:id="328" w:author="Greg Jensen" w:date="2020-07-09T19:26:00Z">
        <w:r>
          <w:rPr>
            <w:rFonts w:ascii="Times" w:hAnsi="Times" w:cs="Times New Roman"/>
            <w:sz w:val="24"/>
            <w:szCs w:val="24"/>
          </w:rPr>
          <w:t xml:space="preserve"> Additionally, Conditions 5-7 featured unrestricted home cage chow, so subjects were less motivated by immediate caloric de</w:t>
        </w:r>
      </w:ins>
      <w:ins w:id="329" w:author="Greg Jensen" w:date="2020-07-09T19:27:00Z">
        <w:r>
          <w:rPr>
            <w:rFonts w:ascii="Times" w:hAnsi="Times" w:cs="Times New Roman"/>
            <w:sz w:val="24"/>
            <w:szCs w:val="24"/>
          </w:rPr>
          <w:t>ficit.</w:t>
        </w:r>
      </w:ins>
    </w:p>
    <w:p w14:paraId="25418344" w14:textId="0340E296" w:rsidR="00540E5D" w:rsidRDefault="00540E5D" w:rsidP="00A155FD">
      <w:pPr>
        <w:autoSpaceDE w:val="0"/>
        <w:autoSpaceDN w:val="0"/>
        <w:adjustRightInd w:val="0"/>
        <w:spacing w:line="480" w:lineRule="auto"/>
        <w:ind w:firstLine="720"/>
        <w:rPr>
          <w:ins w:id="330" w:author="Greg Jensen" w:date="2020-07-11T17:08:00Z"/>
          <w:rFonts w:ascii="Times" w:eastAsia="Times New Roman" w:hAnsi="Times"/>
          <w:color w:val="222222"/>
          <w:sz w:val="24"/>
          <w:szCs w:val="24"/>
          <w:shd w:val="clear" w:color="auto" w:fill="FFFFFF"/>
          <w:lang w:val="en-US"/>
        </w:rPr>
      </w:pPr>
      <w:ins w:id="331" w:author="Greg Jensen" w:date="2020-07-09T19:25:00Z">
        <w:r>
          <w:rPr>
            <w:rFonts w:ascii="Times" w:hAnsi="Times" w:cs="Times New Roman"/>
            <w:sz w:val="24"/>
            <w:szCs w:val="24"/>
          </w:rPr>
          <w:t xml:space="preserve">Figure </w:t>
        </w:r>
      </w:ins>
      <w:ins w:id="332" w:author="Greg Jensen" w:date="2020-07-11T17:07:00Z">
        <w:r w:rsidR="00E67BB4">
          <w:rPr>
            <w:rFonts w:ascii="Times" w:hAnsi="Times" w:cs="Times New Roman"/>
            <w:sz w:val="24"/>
            <w:szCs w:val="24"/>
          </w:rPr>
          <w:t>5</w:t>
        </w:r>
      </w:ins>
      <w:ins w:id="333" w:author="Greg Jensen" w:date="2020-07-09T19:26:00Z">
        <w:r>
          <w:rPr>
            <w:rFonts w:ascii="Times" w:hAnsi="Times" w:cs="Times New Roman"/>
            <w:sz w:val="24"/>
            <w:szCs w:val="24"/>
          </w:rPr>
          <w:t xml:space="preserve"> </w:t>
        </w:r>
      </w:ins>
      <w:ins w:id="334" w:author="Greg Jensen" w:date="2020-07-09T19:27:00Z">
        <w:r>
          <w:rPr>
            <w:rFonts w:ascii="Times" w:hAnsi="Times" w:cs="Times New Roman"/>
            <w:sz w:val="24"/>
            <w:szCs w:val="24"/>
          </w:rPr>
          <w:t xml:space="preserve">shows </w:t>
        </w:r>
      </w:ins>
      <w:ins w:id="335" w:author="Greg Jensen" w:date="2020-07-09T19:51:00Z">
        <w:r w:rsidR="004631BA">
          <w:rPr>
            <w:rFonts w:ascii="Times" w:hAnsi="Times" w:cs="Times New Roman"/>
            <w:sz w:val="24"/>
            <w:szCs w:val="24"/>
          </w:rPr>
          <w:t>subjects’</w:t>
        </w:r>
      </w:ins>
      <w:ins w:id="336" w:author="Greg Jensen" w:date="2020-07-09T19:27:00Z">
        <w:r>
          <w:rPr>
            <w:rFonts w:ascii="Times" w:hAnsi="Times" w:cs="Times New Roman"/>
            <w:sz w:val="24"/>
            <w:szCs w:val="24"/>
          </w:rPr>
          <w:t xml:space="preserve"> </w:t>
        </w:r>
      </w:ins>
      <w:ins w:id="337" w:author="Greg Jensen" w:date="2020-07-09T19:51:00Z">
        <w:r w:rsidR="004631BA">
          <w:rPr>
            <w:rFonts w:ascii="Times" w:hAnsi="Times" w:cs="Times New Roman"/>
            <w:sz w:val="24"/>
            <w:szCs w:val="24"/>
          </w:rPr>
          <w:t>preference</w:t>
        </w:r>
      </w:ins>
      <w:ins w:id="338" w:author="Greg Jensen" w:date="2020-07-09T19:27:00Z">
        <w:r>
          <w:rPr>
            <w:rFonts w:ascii="Times" w:hAnsi="Times" w:cs="Times New Roman"/>
            <w:sz w:val="24"/>
            <w:szCs w:val="24"/>
          </w:rPr>
          <w:t xml:space="preserve"> </w:t>
        </w:r>
      </w:ins>
      <w:ins w:id="339" w:author="Greg Jensen" w:date="2020-07-09T19:51:00Z">
        <w:r w:rsidR="004631BA">
          <w:rPr>
            <w:rFonts w:ascii="Times" w:hAnsi="Times" w:cs="Times New Roman"/>
            <w:sz w:val="24"/>
            <w:szCs w:val="24"/>
          </w:rPr>
          <w:t>for</w:t>
        </w:r>
      </w:ins>
      <w:ins w:id="340" w:author="Greg Jensen" w:date="2020-07-09T19:27:00Z">
        <w:r>
          <w:rPr>
            <w:rFonts w:ascii="Times" w:hAnsi="Times" w:cs="Times New Roman"/>
            <w:sz w:val="24"/>
            <w:szCs w:val="24"/>
          </w:rPr>
          <w:t xml:space="preserve"> food responses </w:t>
        </w:r>
      </w:ins>
      <w:ins w:id="341" w:author="Greg Jensen" w:date="2020-07-09T19:51:00Z">
        <w:r w:rsidR="004631BA">
          <w:rPr>
            <w:rFonts w:ascii="Times" w:hAnsi="Times" w:cs="Times New Roman"/>
            <w:sz w:val="24"/>
            <w:szCs w:val="24"/>
          </w:rPr>
          <w:t>relative</w:t>
        </w:r>
      </w:ins>
      <w:ins w:id="342" w:author="Greg Jensen" w:date="2020-07-09T19:27:00Z">
        <w:r>
          <w:rPr>
            <w:rFonts w:ascii="Times" w:hAnsi="Times" w:cs="Times New Roman"/>
            <w:sz w:val="24"/>
            <w:szCs w:val="24"/>
          </w:rPr>
          <w:t xml:space="preserve"> social responses</w:t>
        </w:r>
      </w:ins>
      <w:ins w:id="343" w:author="Greg Jensen" w:date="2020-07-09T19:45:00Z">
        <w:r w:rsidR="004631BA">
          <w:rPr>
            <w:rFonts w:ascii="Times" w:hAnsi="Times" w:cs="Times New Roman"/>
            <w:sz w:val="24"/>
            <w:szCs w:val="24"/>
          </w:rPr>
          <w:t xml:space="preserve"> </w:t>
        </w:r>
      </w:ins>
      <w:ins w:id="344" w:author="Greg Jensen" w:date="2020-07-09T19:51:00Z">
        <w:r w:rsidR="004631BA">
          <w:rPr>
            <w:rFonts w:ascii="Times" w:hAnsi="Times" w:cs="Times New Roman"/>
            <w:sz w:val="24"/>
            <w:szCs w:val="24"/>
          </w:rPr>
          <w:t xml:space="preserve">in Phase 2 </w:t>
        </w:r>
      </w:ins>
      <w:ins w:id="345" w:author="Greg Jensen" w:date="2020-07-09T19:45:00Z">
        <w:r w:rsidR="004631BA">
          <w:rPr>
            <w:rFonts w:ascii="Times" w:hAnsi="Times" w:cs="Times New Roman"/>
            <w:sz w:val="24"/>
            <w:szCs w:val="24"/>
          </w:rPr>
          <w:t xml:space="preserve">(Condition 5 is not present because it lacked a concurrent </w:t>
        </w:r>
      </w:ins>
      <w:ins w:id="346" w:author="Greg Jensen" w:date="2020-07-09T19:46:00Z">
        <w:r w:rsidR="004631BA">
          <w:rPr>
            <w:rFonts w:ascii="Times" w:hAnsi="Times" w:cs="Times New Roman"/>
            <w:sz w:val="24"/>
            <w:szCs w:val="24"/>
          </w:rPr>
          <w:t xml:space="preserve">social </w:t>
        </w:r>
      </w:ins>
      <w:ins w:id="347" w:author="Greg Jensen" w:date="2020-07-09T19:45:00Z">
        <w:r w:rsidR="004631BA">
          <w:rPr>
            <w:rFonts w:ascii="Times" w:hAnsi="Times" w:cs="Times New Roman"/>
            <w:sz w:val="24"/>
            <w:szCs w:val="24"/>
          </w:rPr>
          <w:t>sc</w:t>
        </w:r>
      </w:ins>
      <w:ins w:id="348" w:author="Greg Jensen" w:date="2020-07-09T19:46:00Z">
        <w:r w:rsidR="004631BA">
          <w:rPr>
            <w:rFonts w:ascii="Times" w:hAnsi="Times" w:cs="Times New Roman"/>
            <w:sz w:val="24"/>
            <w:szCs w:val="24"/>
          </w:rPr>
          <w:t>hedule)</w:t>
        </w:r>
      </w:ins>
      <w:ins w:id="349" w:author="Greg Jensen" w:date="2020-07-09T19:51:00Z">
        <w:r w:rsidR="004631BA">
          <w:rPr>
            <w:rFonts w:ascii="Times" w:hAnsi="Times" w:cs="Times New Roman"/>
            <w:sz w:val="24"/>
            <w:szCs w:val="24"/>
          </w:rPr>
          <w:t>, as estimated using multi-level logistic regression</w:t>
        </w:r>
      </w:ins>
      <w:ins w:id="350" w:author="Greg Jensen" w:date="2020-07-09T19:33:00Z">
        <w:r w:rsidR="003A4743">
          <w:rPr>
            <w:rFonts w:ascii="Times" w:hAnsi="Times" w:cs="Times New Roman"/>
            <w:sz w:val="24"/>
            <w:szCs w:val="24"/>
          </w:rPr>
          <w:t>. In general, preference was equivocal</w:t>
        </w:r>
      </w:ins>
      <w:ins w:id="351" w:author="Greg Jensen" w:date="2020-07-09T19:45:00Z">
        <w:r w:rsidR="004631BA">
          <w:rPr>
            <w:rFonts w:ascii="Times" w:hAnsi="Times" w:cs="Times New Roman"/>
            <w:sz w:val="24"/>
            <w:szCs w:val="24"/>
          </w:rPr>
          <w:t>, close to 50% in both Conditions 6 and 7</w:t>
        </w:r>
      </w:ins>
      <w:ins w:id="352" w:author="Greg Jensen" w:date="2020-07-11T17:07:00Z">
        <w:r w:rsidR="00E67BB4">
          <w:rPr>
            <w:rFonts w:ascii="Times" w:hAnsi="Times" w:cs="Times New Roman"/>
            <w:sz w:val="24"/>
            <w:szCs w:val="24"/>
          </w:rPr>
          <w:t>, at rates similar to those seen in Condition 4 (which also featured free feeding in the home cag</w:t>
        </w:r>
      </w:ins>
      <w:ins w:id="353" w:author="Greg Jensen" w:date="2020-07-11T17:08:00Z">
        <w:r w:rsidR="00E67BB4">
          <w:rPr>
            <w:rFonts w:ascii="Times" w:hAnsi="Times" w:cs="Times New Roman"/>
            <w:sz w:val="24"/>
            <w:szCs w:val="24"/>
          </w:rPr>
          <w:t>e)</w:t>
        </w:r>
      </w:ins>
      <w:ins w:id="354" w:author="Greg Jensen" w:date="2020-07-09T19:46:00Z">
        <w:r w:rsidR="004631BA">
          <w:rPr>
            <w:rFonts w:ascii="Times" w:hAnsi="Times" w:cs="Times New Roman"/>
            <w:sz w:val="24"/>
            <w:szCs w:val="24"/>
          </w:rPr>
          <w:t>. On average, subjects were slightly, but p</w:t>
        </w:r>
      </w:ins>
      <w:ins w:id="355" w:author="Greg Jensen" w:date="2020-07-09T19:47:00Z">
        <w:r w:rsidR="004631BA">
          <w:rPr>
            <w:rFonts w:ascii="Times" w:hAnsi="Times" w:cs="Times New Roman"/>
            <w:sz w:val="24"/>
            <w:szCs w:val="24"/>
          </w:rPr>
          <w:t>robably not meaningfully, more likely to choose food in Condition 7</w:t>
        </w:r>
      </w:ins>
      <w:ins w:id="356" w:author="Greg Jensen" w:date="2020-07-09T19:49:00Z">
        <w:r w:rsidR="004631BA">
          <w:rPr>
            <w:rFonts w:ascii="Times" w:hAnsi="Times" w:cs="Times New Roman"/>
            <w:sz w:val="24"/>
            <w:szCs w:val="24"/>
          </w:rPr>
          <w:t xml:space="preserve"> than in Condition 6 (mean</w:t>
        </w:r>
      </w:ins>
      <w:ins w:id="357" w:author="Greg Jensen" w:date="2020-07-09T19:50:00Z">
        <w:r w:rsidR="004631BA">
          <w:rPr>
            <w:rFonts w:ascii="Times" w:hAnsi="Times" w:cs="Times New Roman"/>
            <w:sz w:val="24"/>
            <w:szCs w:val="24"/>
          </w:rPr>
          <w:t xml:space="preserve"> difference of 5.0% </w:t>
        </w:r>
        <w:r w:rsidR="004631BA" w:rsidRPr="002F75BE">
          <w:rPr>
            <w:rFonts w:ascii="Times" w:eastAsia="Times New Roman" w:hAnsi="Times"/>
            <w:color w:val="222222"/>
            <w:sz w:val="24"/>
            <w:szCs w:val="24"/>
            <w:shd w:val="clear" w:color="auto" w:fill="FFFFFF"/>
            <w:lang w:val="en-US"/>
          </w:rPr>
          <w:t>±</w:t>
        </w:r>
        <w:r w:rsidR="004631BA">
          <w:rPr>
            <w:rFonts w:ascii="Times" w:eastAsia="Times New Roman" w:hAnsi="Times"/>
            <w:color w:val="222222"/>
            <w:sz w:val="24"/>
            <w:szCs w:val="24"/>
            <w:shd w:val="clear" w:color="auto" w:fill="FFFFFF"/>
            <w:lang w:val="en-US"/>
          </w:rPr>
          <w:t xml:space="preserve"> 3.5%)</w:t>
        </w:r>
      </w:ins>
      <w:ins w:id="358" w:author="Greg Jensen" w:date="2020-07-09T19:51:00Z">
        <w:r w:rsidR="004631BA">
          <w:rPr>
            <w:rFonts w:ascii="Times" w:eastAsia="Times New Roman" w:hAnsi="Times"/>
            <w:color w:val="222222"/>
            <w:sz w:val="24"/>
            <w:szCs w:val="24"/>
            <w:shd w:val="clear" w:color="auto" w:fill="FFFFFF"/>
            <w:lang w:val="en-US"/>
          </w:rPr>
          <w:t>.</w:t>
        </w:r>
      </w:ins>
    </w:p>
    <w:p w14:paraId="6B413648" w14:textId="7EC22E43" w:rsidR="00E67BB4" w:rsidRDefault="00E67BB4" w:rsidP="00A155FD">
      <w:pPr>
        <w:autoSpaceDE w:val="0"/>
        <w:autoSpaceDN w:val="0"/>
        <w:adjustRightInd w:val="0"/>
        <w:spacing w:line="480" w:lineRule="auto"/>
        <w:ind w:firstLine="720"/>
        <w:rPr>
          <w:ins w:id="359" w:author="Greg Jensen" w:date="2020-07-09T19:51:00Z"/>
          <w:rFonts w:ascii="Times" w:eastAsia="Times New Roman" w:hAnsi="Times"/>
          <w:color w:val="222222"/>
          <w:sz w:val="24"/>
          <w:szCs w:val="24"/>
          <w:shd w:val="clear" w:color="auto" w:fill="FFFFFF"/>
          <w:lang w:val="en-US"/>
        </w:rPr>
      </w:pPr>
      <w:ins w:id="360" w:author="Greg Jensen" w:date="2020-07-11T17:08:00Z">
        <w:r>
          <w:rPr>
            <w:rFonts w:ascii="Times" w:eastAsia="Times New Roman" w:hAnsi="Times"/>
            <w:color w:val="222222"/>
            <w:sz w:val="24"/>
            <w:szCs w:val="24"/>
            <w:shd w:val="clear" w:color="auto" w:fill="FFFFFF"/>
            <w:lang w:val="en-US"/>
          </w:rPr>
          <w:t>Figure 6 shows the absolute rates per session of food and social choices</w:t>
        </w:r>
      </w:ins>
      <w:ins w:id="361" w:author="Greg Jensen" w:date="2020-07-11T17:14:00Z">
        <w:r w:rsidR="00B40C32">
          <w:rPr>
            <w:rFonts w:ascii="Times" w:eastAsia="Times New Roman" w:hAnsi="Times"/>
            <w:color w:val="222222"/>
            <w:sz w:val="24"/>
            <w:szCs w:val="24"/>
            <w:shd w:val="clear" w:color="auto" w:fill="FFFFFF"/>
            <w:lang w:val="en-US"/>
          </w:rPr>
          <w:t xml:space="preserve">, </w:t>
        </w:r>
        <w:r w:rsidR="00B40C32">
          <w:rPr>
            <w:rFonts w:ascii="Times" w:hAnsi="Times" w:cs="Times New Roman"/>
            <w:sz w:val="24"/>
            <w:szCs w:val="24"/>
          </w:rPr>
          <w:t>as estimated by multi-level negative binomial regression</w:t>
        </w:r>
      </w:ins>
      <w:ins w:id="362" w:author="Greg Jensen" w:date="2020-07-11T17:08:00Z">
        <w:r>
          <w:rPr>
            <w:rFonts w:ascii="Times" w:eastAsia="Times New Roman" w:hAnsi="Times"/>
            <w:color w:val="222222"/>
            <w:sz w:val="24"/>
            <w:szCs w:val="24"/>
            <w:shd w:val="clear" w:color="auto" w:fill="FFFFFF"/>
            <w:lang w:val="en-US"/>
          </w:rPr>
          <w:t xml:space="preserve">. Food choices appeared to happen slightly more often in </w:t>
        </w:r>
      </w:ins>
      <w:ins w:id="363" w:author="Greg Jensen" w:date="2020-07-11T17:09:00Z">
        <w:r>
          <w:rPr>
            <w:rFonts w:ascii="Times" w:eastAsia="Times New Roman" w:hAnsi="Times"/>
            <w:color w:val="222222"/>
            <w:sz w:val="24"/>
            <w:szCs w:val="24"/>
            <w:shd w:val="clear" w:color="auto" w:fill="FFFFFF"/>
            <w:lang w:val="en-US"/>
          </w:rPr>
          <w:t>Condition 5, although this is likely due to the absence of a concu</w:t>
        </w:r>
      </w:ins>
      <w:ins w:id="364" w:author="Greg Jensen" w:date="2020-07-11T17:10:00Z">
        <w:r>
          <w:rPr>
            <w:rFonts w:ascii="Times" w:eastAsia="Times New Roman" w:hAnsi="Times"/>
            <w:color w:val="222222"/>
            <w:sz w:val="24"/>
            <w:szCs w:val="24"/>
            <w:shd w:val="clear" w:color="auto" w:fill="FFFFFF"/>
            <w:lang w:val="en-US"/>
          </w:rPr>
          <w:t>rrent choice option.</w:t>
        </w:r>
      </w:ins>
      <w:ins w:id="365" w:author="Greg Jensen" w:date="2020-07-11T17:13:00Z">
        <w:r w:rsidR="00B40C32">
          <w:rPr>
            <w:rFonts w:ascii="Times" w:eastAsia="Times New Roman" w:hAnsi="Times"/>
            <w:color w:val="222222"/>
            <w:sz w:val="24"/>
            <w:szCs w:val="24"/>
            <w:shd w:val="clear" w:color="auto" w:fill="FFFFFF"/>
            <w:lang w:val="en-US"/>
          </w:rPr>
          <w:t xml:space="preserve"> Choices in Conditions 6 and 7 resembled those in Condition 4, suggesting that the alternate food delivery paradigm did not substantially alter response rates to either alternative.</w:t>
        </w:r>
      </w:ins>
    </w:p>
    <w:p w14:paraId="78E4A49B" w14:textId="61D45EB0" w:rsidR="004631BA" w:rsidRDefault="004631BA" w:rsidP="00A155FD">
      <w:pPr>
        <w:autoSpaceDE w:val="0"/>
        <w:autoSpaceDN w:val="0"/>
        <w:adjustRightInd w:val="0"/>
        <w:spacing w:line="480" w:lineRule="auto"/>
        <w:ind w:firstLine="720"/>
        <w:rPr>
          <w:ins w:id="366" w:author="Greg Jensen" w:date="2020-07-09T19:02:00Z"/>
          <w:rFonts w:ascii="Times" w:hAnsi="Times" w:cs="Times New Roman"/>
          <w:sz w:val="24"/>
          <w:szCs w:val="24"/>
        </w:rPr>
      </w:pPr>
      <w:ins w:id="367" w:author="Greg Jensen" w:date="2020-07-09T19:51:00Z">
        <w:r>
          <w:rPr>
            <w:rFonts w:ascii="Times" w:hAnsi="Times" w:cs="Times New Roman"/>
            <w:sz w:val="24"/>
            <w:szCs w:val="24"/>
          </w:rPr>
          <w:t xml:space="preserve">Figure </w:t>
        </w:r>
      </w:ins>
      <w:ins w:id="368" w:author="Greg Jensen" w:date="2020-07-11T17:08:00Z">
        <w:r w:rsidR="00E67BB4">
          <w:rPr>
            <w:rFonts w:ascii="Times" w:hAnsi="Times" w:cs="Times New Roman"/>
            <w:sz w:val="24"/>
            <w:szCs w:val="24"/>
          </w:rPr>
          <w:t>7</w:t>
        </w:r>
      </w:ins>
      <w:ins w:id="369" w:author="Greg Jensen" w:date="2020-07-09T19:51:00Z">
        <w:r>
          <w:rPr>
            <w:rFonts w:ascii="Times" w:hAnsi="Times" w:cs="Times New Roman"/>
            <w:sz w:val="24"/>
            <w:szCs w:val="24"/>
          </w:rPr>
          <w:t xml:space="preserve"> shows the average number</w:t>
        </w:r>
      </w:ins>
      <w:ins w:id="370" w:author="Greg Jensen" w:date="2020-07-09T19:52:00Z">
        <w:r>
          <w:rPr>
            <w:rFonts w:ascii="Times" w:hAnsi="Times" w:cs="Times New Roman"/>
            <w:sz w:val="24"/>
            <w:szCs w:val="24"/>
          </w:rPr>
          <w:t xml:space="preserve"> </w:t>
        </w:r>
      </w:ins>
      <w:ins w:id="371" w:author="Greg Jensen" w:date="2020-07-09T19:51:00Z">
        <w:r>
          <w:rPr>
            <w:rFonts w:ascii="Times" w:hAnsi="Times" w:cs="Times New Roman"/>
            <w:sz w:val="24"/>
            <w:szCs w:val="24"/>
          </w:rPr>
          <w:t>of pe</w:t>
        </w:r>
      </w:ins>
      <w:ins w:id="372" w:author="Greg Jensen" w:date="2020-07-09T19:52:00Z">
        <w:r>
          <w:rPr>
            <w:rFonts w:ascii="Times" w:hAnsi="Times" w:cs="Times New Roman"/>
            <w:sz w:val="24"/>
            <w:szCs w:val="24"/>
          </w:rPr>
          <w:t>llets consumed</w:t>
        </w:r>
      </w:ins>
      <w:ins w:id="373" w:author="Greg Jensen" w:date="2020-07-11T17:22:00Z">
        <w:r w:rsidR="00B40C32">
          <w:rPr>
            <w:rFonts w:ascii="Times" w:hAnsi="Times" w:cs="Times New Roman"/>
            <w:sz w:val="24"/>
            <w:szCs w:val="24"/>
          </w:rPr>
          <w:t xml:space="preserve">, </w:t>
        </w:r>
      </w:ins>
      <w:ins w:id="374" w:author="Greg Jensen" w:date="2020-07-11T17:23:00Z">
        <w:r w:rsidR="00B40C32">
          <w:rPr>
            <w:rFonts w:ascii="Times" w:hAnsi="Times" w:cs="Times New Roman"/>
            <w:sz w:val="24"/>
            <w:szCs w:val="24"/>
          </w:rPr>
          <w:t>shared, or left behind (i.e. consumed by neither rat)</w:t>
        </w:r>
      </w:ins>
      <w:ins w:id="375" w:author="Greg Jensen" w:date="2020-07-09T19:52:00Z">
        <w:r>
          <w:rPr>
            <w:rFonts w:ascii="Times" w:hAnsi="Times" w:cs="Times New Roman"/>
            <w:sz w:val="24"/>
            <w:szCs w:val="24"/>
          </w:rPr>
          <w:t xml:space="preserve"> in each condition of Phase 2, as estimated by multi-level negative binomial regression. </w:t>
        </w:r>
      </w:ins>
      <w:ins w:id="376" w:author="Greg Jensen" w:date="2020-07-09T19:53:00Z">
        <w:r>
          <w:rPr>
            <w:rFonts w:ascii="Times" w:hAnsi="Times" w:cs="Times New Roman"/>
            <w:sz w:val="24"/>
            <w:szCs w:val="24"/>
          </w:rPr>
          <w:t xml:space="preserve">As in Phase 1, </w:t>
        </w:r>
      </w:ins>
      <w:ins w:id="377" w:author="Greg Jensen" w:date="2020-07-11T17:23:00Z">
        <w:r w:rsidR="00B40C32">
          <w:rPr>
            <w:rFonts w:ascii="Times" w:hAnsi="Times" w:cs="Times New Roman"/>
            <w:sz w:val="24"/>
            <w:szCs w:val="24"/>
          </w:rPr>
          <w:t xml:space="preserve">the focal rat </w:t>
        </w:r>
      </w:ins>
      <w:ins w:id="378" w:author="Greg Jensen" w:date="2020-07-09T19:52:00Z">
        <w:r>
          <w:rPr>
            <w:rFonts w:ascii="Times" w:hAnsi="Times" w:cs="Times New Roman"/>
            <w:sz w:val="24"/>
            <w:szCs w:val="24"/>
          </w:rPr>
          <w:t xml:space="preserve">tended to consume </w:t>
        </w:r>
      </w:ins>
      <w:ins w:id="379" w:author="Greg Jensen" w:date="2020-07-11T17:23:00Z">
        <w:r w:rsidR="00B40C32">
          <w:rPr>
            <w:rFonts w:ascii="Times" w:hAnsi="Times" w:cs="Times New Roman"/>
            <w:sz w:val="24"/>
            <w:szCs w:val="24"/>
          </w:rPr>
          <w:t>the vast majority of</w:t>
        </w:r>
      </w:ins>
      <w:ins w:id="380" w:author="Greg Jensen" w:date="2020-07-09T19:53:00Z">
        <w:r>
          <w:rPr>
            <w:rFonts w:ascii="Times" w:hAnsi="Times" w:cs="Times New Roman"/>
            <w:sz w:val="24"/>
            <w:szCs w:val="24"/>
          </w:rPr>
          <w:t xml:space="preserve"> </w:t>
        </w:r>
      </w:ins>
      <w:ins w:id="381" w:author="Greg Jensen" w:date="2020-07-09T19:52:00Z">
        <w:r>
          <w:rPr>
            <w:rFonts w:ascii="Times" w:hAnsi="Times" w:cs="Times New Roman"/>
            <w:sz w:val="24"/>
            <w:szCs w:val="24"/>
          </w:rPr>
          <w:t>pellets</w:t>
        </w:r>
      </w:ins>
      <w:ins w:id="382" w:author="Greg Jensen" w:date="2020-07-09T19:53:00Z">
        <w:r>
          <w:rPr>
            <w:rFonts w:ascii="Times" w:hAnsi="Times" w:cs="Times New Roman"/>
            <w:sz w:val="24"/>
            <w:szCs w:val="24"/>
          </w:rPr>
          <w:t xml:space="preserve">, but </w:t>
        </w:r>
      </w:ins>
      <w:ins w:id="383" w:author="Greg Jensen" w:date="2020-07-09T19:54:00Z">
        <w:r>
          <w:rPr>
            <w:rFonts w:ascii="Times" w:hAnsi="Times" w:cs="Times New Roman"/>
            <w:sz w:val="24"/>
            <w:szCs w:val="24"/>
          </w:rPr>
          <w:t xml:space="preserve">unlike Phase 1, they </w:t>
        </w:r>
      </w:ins>
      <w:ins w:id="384" w:author="Greg Jensen" w:date="2020-07-11T17:25:00Z">
        <w:r w:rsidR="003B5FDF">
          <w:rPr>
            <w:rFonts w:ascii="Times" w:hAnsi="Times" w:cs="Times New Roman"/>
            <w:sz w:val="24"/>
            <w:szCs w:val="24"/>
          </w:rPr>
          <w:t>left quite a few</w:t>
        </w:r>
      </w:ins>
      <w:ins w:id="385" w:author="Greg Jensen" w:date="2020-07-09T19:54:00Z">
        <w:r>
          <w:rPr>
            <w:rFonts w:ascii="Times" w:hAnsi="Times" w:cs="Times New Roman"/>
            <w:sz w:val="24"/>
            <w:szCs w:val="24"/>
          </w:rPr>
          <w:t xml:space="preserve"> pellets behind</w:t>
        </w:r>
      </w:ins>
      <w:ins w:id="386" w:author="Greg Jensen" w:date="2020-07-11T17:23:00Z">
        <w:r w:rsidR="003B5FDF">
          <w:rPr>
            <w:rFonts w:ascii="Times" w:hAnsi="Times" w:cs="Times New Roman"/>
            <w:sz w:val="24"/>
            <w:szCs w:val="24"/>
          </w:rPr>
          <w:t xml:space="preserve"> due to </w:t>
        </w:r>
      </w:ins>
      <w:ins w:id="387" w:author="Greg Jensen" w:date="2020-07-11T17:25:00Z">
        <w:r w:rsidR="003B5FDF">
          <w:rPr>
            <w:rFonts w:ascii="Times" w:hAnsi="Times" w:cs="Times New Roman"/>
            <w:sz w:val="24"/>
            <w:szCs w:val="24"/>
          </w:rPr>
          <w:t>the time limit on the food collection period in Conditions 5 and 7</w:t>
        </w:r>
      </w:ins>
      <w:ins w:id="388" w:author="Greg Jensen" w:date="2020-07-09T19:54:00Z">
        <w:r>
          <w:rPr>
            <w:rFonts w:ascii="Times" w:hAnsi="Times" w:cs="Times New Roman"/>
            <w:sz w:val="24"/>
            <w:szCs w:val="24"/>
          </w:rPr>
          <w:t>.</w:t>
        </w:r>
      </w:ins>
      <w:ins w:id="389" w:author="Greg Jensen" w:date="2020-07-09T19:55:00Z">
        <w:r w:rsidR="006905D3">
          <w:rPr>
            <w:rFonts w:ascii="Times" w:hAnsi="Times" w:cs="Times New Roman"/>
            <w:sz w:val="24"/>
            <w:szCs w:val="24"/>
          </w:rPr>
          <w:t xml:space="preserve"> In general, </w:t>
        </w:r>
      </w:ins>
      <w:ins w:id="390" w:author="Greg Jensen" w:date="2020-07-11T17:27:00Z">
        <w:r w:rsidR="003B5FDF">
          <w:rPr>
            <w:rFonts w:ascii="Times" w:hAnsi="Times" w:cs="Times New Roman"/>
            <w:sz w:val="24"/>
            <w:szCs w:val="24"/>
          </w:rPr>
          <w:t>more</w:t>
        </w:r>
      </w:ins>
      <w:ins w:id="391" w:author="Greg Jensen" w:date="2020-07-09T19:55:00Z">
        <w:r w:rsidR="006905D3">
          <w:rPr>
            <w:rFonts w:ascii="Times" w:hAnsi="Times" w:cs="Times New Roman"/>
            <w:sz w:val="24"/>
            <w:szCs w:val="24"/>
          </w:rPr>
          <w:t xml:space="preserve"> pellets </w:t>
        </w:r>
      </w:ins>
      <w:ins w:id="392" w:author="Greg Jensen" w:date="2020-07-11T17:27:00Z">
        <w:r w:rsidR="003B5FDF">
          <w:rPr>
            <w:rFonts w:ascii="Times" w:hAnsi="Times" w:cs="Times New Roman"/>
            <w:sz w:val="24"/>
            <w:szCs w:val="24"/>
          </w:rPr>
          <w:t>were</w:t>
        </w:r>
      </w:ins>
      <w:ins w:id="393" w:author="Greg Jensen" w:date="2020-07-09T19:55:00Z">
        <w:r w:rsidR="006905D3">
          <w:rPr>
            <w:rFonts w:ascii="Times" w:hAnsi="Times" w:cs="Times New Roman"/>
            <w:sz w:val="24"/>
            <w:szCs w:val="24"/>
          </w:rPr>
          <w:t xml:space="preserve"> left behind in Condition 5 </w:t>
        </w:r>
        <w:r w:rsidR="006905D3">
          <w:rPr>
            <w:rFonts w:ascii="Times" w:hAnsi="Times" w:cs="Times New Roman"/>
            <w:sz w:val="24"/>
            <w:szCs w:val="24"/>
          </w:rPr>
          <w:lastRenderedPageBreak/>
          <w:t>(</w:t>
        </w:r>
      </w:ins>
      <w:ins w:id="394" w:author="Greg Jensen" w:date="2020-07-11T17:26:00Z">
        <w:r w:rsidR="003B5FDF">
          <w:rPr>
            <w:rFonts w:ascii="Times" w:hAnsi="Times" w:cs="Times New Roman"/>
            <w:sz w:val="24"/>
            <w:szCs w:val="24"/>
          </w:rPr>
          <w:t>6</w:t>
        </w:r>
      </w:ins>
      <w:ins w:id="395" w:author="Greg Jensen" w:date="2020-07-09T19:57:00Z">
        <w:r w:rsidR="006905D3">
          <w:rPr>
            <w:rFonts w:ascii="Times" w:hAnsi="Times" w:cs="Times New Roman"/>
            <w:sz w:val="24"/>
            <w:szCs w:val="24"/>
          </w:rPr>
          <w:t>.0</w:t>
        </w:r>
      </w:ins>
      <w:ins w:id="396" w:author="Greg Jensen" w:date="2020-07-09T19:56:00Z">
        <w:r w:rsidR="006905D3">
          <w:rPr>
            <w:rFonts w:ascii="Times" w:hAnsi="Times" w:cs="Times New Roman"/>
            <w:sz w:val="24"/>
            <w:szCs w:val="24"/>
          </w:rPr>
          <w:t xml:space="preserve"> </w:t>
        </w:r>
        <w:r w:rsidR="006905D3">
          <w:rPr>
            <w:rFonts w:ascii="Times New Roman" w:eastAsia="Times New Roman" w:hAnsi="Times New Roman" w:cs="Times New Roman"/>
            <w:sz w:val="24"/>
            <w:szCs w:val="24"/>
            <w:lang w:val="en-US"/>
          </w:rPr>
          <w:t xml:space="preserve">mean pellets, </w:t>
        </w:r>
        <w:r w:rsidR="006905D3" w:rsidRPr="002F75BE">
          <w:rPr>
            <w:rFonts w:ascii="Times" w:eastAsia="Times New Roman" w:hAnsi="Times"/>
            <w:color w:val="222222"/>
            <w:sz w:val="24"/>
            <w:szCs w:val="24"/>
            <w:shd w:val="clear" w:color="auto" w:fill="FFFFFF"/>
            <w:lang w:val="en-US"/>
          </w:rPr>
          <w:t>±</w:t>
        </w:r>
        <w:r w:rsidR="006905D3">
          <w:rPr>
            <w:rFonts w:ascii="Times" w:eastAsia="Times New Roman" w:hAnsi="Times"/>
            <w:color w:val="222222"/>
            <w:sz w:val="24"/>
            <w:szCs w:val="24"/>
            <w:shd w:val="clear" w:color="auto" w:fill="FFFFFF"/>
            <w:lang w:val="en-US"/>
          </w:rPr>
          <w:t xml:space="preserve"> </w:t>
        </w:r>
      </w:ins>
      <w:ins w:id="397" w:author="Greg Jensen" w:date="2020-07-11T17:26:00Z">
        <w:r w:rsidR="003B5FDF">
          <w:rPr>
            <w:rFonts w:ascii="Times" w:eastAsia="Times New Roman" w:hAnsi="Times"/>
            <w:color w:val="222222"/>
            <w:sz w:val="24"/>
            <w:szCs w:val="24"/>
            <w:shd w:val="clear" w:color="auto" w:fill="FFFFFF"/>
            <w:lang w:val="en-US"/>
          </w:rPr>
          <w:t>1</w:t>
        </w:r>
      </w:ins>
      <w:ins w:id="398" w:author="Greg Jensen" w:date="2020-07-09T19:58:00Z">
        <w:r w:rsidR="006905D3">
          <w:rPr>
            <w:rFonts w:ascii="Times" w:eastAsia="Times New Roman" w:hAnsi="Times"/>
            <w:color w:val="222222"/>
            <w:sz w:val="24"/>
            <w:szCs w:val="24"/>
            <w:shd w:val="clear" w:color="auto" w:fill="FFFFFF"/>
            <w:lang w:val="en-US"/>
          </w:rPr>
          <w:t>.</w:t>
        </w:r>
      </w:ins>
      <w:ins w:id="399" w:author="Greg Jensen" w:date="2020-07-11T17:26:00Z">
        <w:r w:rsidR="003B5FDF">
          <w:rPr>
            <w:rFonts w:ascii="Times" w:eastAsia="Times New Roman" w:hAnsi="Times"/>
            <w:color w:val="222222"/>
            <w:sz w:val="24"/>
            <w:szCs w:val="24"/>
            <w:shd w:val="clear" w:color="auto" w:fill="FFFFFF"/>
            <w:lang w:val="en-US"/>
          </w:rPr>
          <w:t>0</w:t>
        </w:r>
      </w:ins>
      <w:ins w:id="400" w:author="Greg Jensen" w:date="2020-07-09T19:55:00Z">
        <w:r w:rsidR="006905D3">
          <w:rPr>
            <w:rFonts w:ascii="Times" w:hAnsi="Times" w:cs="Times New Roman"/>
            <w:sz w:val="24"/>
            <w:szCs w:val="24"/>
          </w:rPr>
          <w:t xml:space="preserve">), </w:t>
        </w:r>
      </w:ins>
      <w:ins w:id="401" w:author="Greg Jensen" w:date="2020-07-11T17:27:00Z">
        <w:r w:rsidR="003B5FDF">
          <w:rPr>
            <w:rFonts w:ascii="Times" w:hAnsi="Times" w:cs="Times New Roman"/>
            <w:sz w:val="24"/>
            <w:szCs w:val="24"/>
          </w:rPr>
          <w:t xml:space="preserve">than in </w:t>
        </w:r>
      </w:ins>
      <w:ins w:id="402" w:author="Greg Jensen" w:date="2020-07-09T19:55:00Z">
        <w:r w:rsidR="006905D3">
          <w:rPr>
            <w:rFonts w:ascii="Times" w:hAnsi="Times" w:cs="Times New Roman"/>
            <w:sz w:val="24"/>
            <w:szCs w:val="24"/>
          </w:rPr>
          <w:t xml:space="preserve">Condition 7 </w:t>
        </w:r>
      </w:ins>
      <w:ins w:id="403" w:author="Greg Jensen" w:date="2020-07-09T19:56:00Z">
        <w:r w:rsidR="006905D3">
          <w:rPr>
            <w:rFonts w:ascii="Times" w:hAnsi="Times" w:cs="Times New Roman"/>
            <w:sz w:val="24"/>
            <w:szCs w:val="24"/>
          </w:rPr>
          <w:t>(</w:t>
        </w:r>
      </w:ins>
      <w:ins w:id="404" w:author="Greg Jensen" w:date="2020-07-09T19:57:00Z">
        <w:r w:rsidR="006905D3">
          <w:rPr>
            <w:rFonts w:ascii="Times" w:hAnsi="Times" w:cs="Times New Roman"/>
            <w:sz w:val="24"/>
            <w:szCs w:val="24"/>
          </w:rPr>
          <w:t>3.</w:t>
        </w:r>
      </w:ins>
      <w:ins w:id="405" w:author="Greg Jensen" w:date="2020-07-11T17:27:00Z">
        <w:r w:rsidR="003B5FDF">
          <w:rPr>
            <w:rFonts w:ascii="Times" w:hAnsi="Times" w:cs="Times New Roman"/>
            <w:sz w:val="24"/>
            <w:szCs w:val="24"/>
          </w:rPr>
          <w:t>3</w:t>
        </w:r>
      </w:ins>
      <w:ins w:id="406" w:author="Greg Jensen" w:date="2020-07-09T19:56:00Z">
        <w:r w:rsidR="006905D3">
          <w:rPr>
            <w:rFonts w:ascii="Times" w:hAnsi="Times" w:cs="Times New Roman"/>
            <w:sz w:val="24"/>
            <w:szCs w:val="24"/>
          </w:rPr>
          <w:t xml:space="preserve"> </w:t>
        </w:r>
        <w:r w:rsidR="006905D3">
          <w:rPr>
            <w:rFonts w:ascii="Times New Roman" w:eastAsia="Times New Roman" w:hAnsi="Times New Roman" w:cs="Times New Roman"/>
            <w:sz w:val="24"/>
            <w:szCs w:val="24"/>
            <w:lang w:val="en-US"/>
          </w:rPr>
          <w:t xml:space="preserve">mean pellets, </w:t>
        </w:r>
        <w:r w:rsidR="006905D3" w:rsidRPr="002F75BE">
          <w:rPr>
            <w:rFonts w:ascii="Times" w:eastAsia="Times New Roman" w:hAnsi="Times"/>
            <w:color w:val="222222"/>
            <w:sz w:val="24"/>
            <w:szCs w:val="24"/>
            <w:shd w:val="clear" w:color="auto" w:fill="FFFFFF"/>
            <w:lang w:val="en-US"/>
          </w:rPr>
          <w:t>±</w:t>
        </w:r>
        <w:r w:rsidR="006905D3">
          <w:rPr>
            <w:rFonts w:ascii="Times" w:eastAsia="Times New Roman" w:hAnsi="Times"/>
            <w:color w:val="222222"/>
            <w:sz w:val="24"/>
            <w:szCs w:val="24"/>
            <w:shd w:val="clear" w:color="auto" w:fill="FFFFFF"/>
            <w:lang w:val="en-US"/>
          </w:rPr>
          <w:t xml:space="preserve"> </w:t>
        </w:r>
      </w:ins>
      <w:ins w:id="407" w:author="Greg Jensen" w:date="2020-07-09T19:59:00Z">
        <w:r w:rsidR="006905D3">
          <w:rPr>
            <w:rFonts w:ascii="Times" w:eastAsia="Times New Roman" w:hAnsi="Times"/>
            <w:color w:val="222222"/>
            <w:sz w:val="24"/>
            <w:szCs w:val="24"/>
            <w:shd w:val="clear" w:color="auto" w:fill="FFFFFF"/>
            <w:lang w:val="en-US"/>
          </w:rPr>
          <w:t>0.</w:t>
        </w:r>
      </w:ins>
      <w:ins w:id="408" w:author="Greg Jensen" w:date="2020-07-11T17:27:00Z">
        <w:r w:rsidR="003B5FDF">
          <w:rPr>
            <w:rFonts w:ascii="Times" w:eastAsia="Times New Roman" w:hAnsi="Times"/>
            <w:color w:val="222222"/>
            <w:sz w:val="24"/>
            <w:szCs w:val="24"/>
            <w:shd w:val="clear" w:color="auto" w:fill="FFFFFF"/>
            <w:lang w:val="en-US"/>
          </w:rPr>
          <w:t>5</w:t>
        </w:r>
      </w:ins>
      <w:ins w:id="409" w:author="Greg Jensen" w:date="2020-07-09T19:56:00Z">
        <w:r w:rsidR="006905D3">
          <w:rPr>
            <w:rFonts w:ascii="Times" w:hAnsi="Times" w:cs="Times New Roman"/>
            <w:sz w:val="24"/>
            <w:szCs w:val="24"/>
          </w:rPr>
          <w:t>)</w:t>
        </w:r>
      </w:ins>
      <w:ins w:id="410" w:author="Greg Jensen" w:date="2020-07-09T19:55:00Z">
        <w:r w:rsidR="006905D3">
          <w:rPr>
            <w:rFonts w:ascii="Times" w:hAnsi="Times" w:cs="Times New Roman"/>
            <w:sz w:val="24"/>
            <w:szCs w:val="24"/>
          </w:rPr>
          <w:t>.</w:t>
        </w:r>
      </w:ins>
      <w:ins w:id="411" w:author="Greg Jensen" w:date="2020-07-11T17:28:00Z">
        <w:r w:rsidR="003B5FDF">
          <w:rPr>
            <w:rFonts w:ascii="Times" w:hAnsi="Times" w:cs="Times New Roman"/>
            <w:sz w:val="24"/>
            <w:szCs w:val="24"/>
          </w:rPr>
          <w:t xml:space="preserve"> </w:t>
        </w:r>
      </w:ins>
      <w:ins w:id="412" w:author="Greg Jensen" w:date="2020-07-11T17:29:00Z">
        <w:r w:rsidR="003B5FDF">
          <w:rPr>
            <w:rFonts w:ascii="Times" w:hAnsi="Times" w:cs="Times New Roman"/>
            <w:sz w:val="24"/>
            <w:szCs w:val="24"/>
          </w:rPr>
          <w:t xml:space="preserve">Sharing, by contrast, happened at low rates comparable to Phase 1. Even given unlimited time to collect pellets, few were shared in Condition 6 </w:t>
        </w:r>
      </w:ins>
      <w:ins w:id="413" w:author="Greg Jensen" w:date="2020-07-11T17:30:00Z">
        <w:r w:rsidR="003B5FDF">
          <w:rPr>
            <w:rFonts w:ascii="Times" w:hAnsi="Times" w:cs="Times New Roman"/>
            <w:sz w:val="24"/>
            <w:szCs w:val="24"/>
          </w:rPr>
          <w:t xml:space="preserve">(1.5 </w:t>
        </w:r>
        <w:r w:rsidR="003B5FDF">
          <w:rPr>
            <w:rFonts w:ascii="Times New Roman" w:eastAsia="Times New Roman" w:hAnsi="Times New Roman" w:cs="Times New Roman"/>
            <w:sz w:val="24"/>
            <w:szCs w:val="24"/>
            <w:lang w:val="en-US"/>
          </w:rPr>
          <w:t xml:space="preserve">mean pellets, </w:t>
        </w:r>
        <w:r w:rsidR="003B5FDF" w:rsidRPr="002F75BE">
          <w:rPr>
            <w:rFonts w:ascii="Times" w:eastAsia="Times New Roman" w:hAnsi="Times"/>
            <w:color w:val="222222"/>
            <w:sz w:val="24"/>
            <w:szCs w:val="24"/>
            <w:shd w:val="clear" w:color="auto" w:fill="FFFFFF"/>
            <w:lang w:val="en-US"/>
          </w:rPr>
          <w:t>±</w:t>
        </w:r>
        <w:r w:rsidR="003B5FDF">
          <w:rPr>
            <w:rFonts w:ascii="Times" w:eastAsia="Times New Roman" w:hAnsi="Times"/>
            <w:color w:val="222222"/>
            <w:sz w:val="24"/>
            <w:szCs w:val="24"/>
            <w:shd w:val="clear" w:color="auto" w:fill="FFFFFF"/>
            <w:lang w:val="en-US"/>
          </w:rPr>
          <w:t xml:space="preserve"> 0.3</w:t>
        </w:r>
        <w:r w:rsidR="003B5FDF">
          <w:rPr>
            <w:rFonts w:ascii="Times" w:hAnsi="Times" w:cs="Times New Roman"/>
            <w:sz w:val="24"/>
            <w:szCs w:val="24"/>
          </w:rPr>
          <w:t xml:space="preserve">), and with a 30-s time limit on their collection, even fewer were shared in Condition 7 (0.6 </w:t>
        </w:r>
        <w:r w:rsidR="003B5FDF">
          <w:rPr>
            <w:rFonts w:ascii="Times New Roman" w:eastAsia="Times New Roman" w:hAnsi="Times New Roman" w:cs="Times New Roman"/>
            <w:sz w:val="24"/>
            <w:szCs w:val="24"/>
            <w:lang w:val="en-US"/>
          </w:rPr>
          <w:t xml:space="preserve">mean pellets, </w:t>
        </w:r>
        <w:r w:rsidR="003B5FDF" w:rsidRPr="002F75BE">
          <w:rPr>
            <w:rFonts w:ascii="Times" w:eastAsia="Times New Roman" w:hAnsi="Times"/>
            <w:color w:val="222222"/>
            <w:sz w:val="24"/>
            <w:szCs w:val="24"/>
            <w:shd w:val="clear" w:color="auto" w:fill="FFFFFF"/>
            <w:lang w:val="en-US"/>
          </w:rPr>
          <w:t>±</w:t>
        </w:r>
        <w:r w:rsidR="003B5FDF">
          <w:rPr>
            <w:rFonts w:ascii="Times" w:eastAsia="Times New Roman" w:hAnsi="Times"/>
            <w:color w:val="222222"/>
            <w:sz w:val="24"/>
            <w:szCs w:val="24"/>
            <w:shd w:val="clear" w:color="auto" w:fill="FFFFFF"/>
            <w:lang w:val="en-US"/>
          </w:rPr>
          <w:t xml:space="preserve"> 0.2</w:t>
        </w:r>
        <w:r w:rsidR="003B5FDF">
          <w:rPr>
            <w:rFonts w:ascii="Times" w:hAnsi="Times" w:cs="Times New Roman"/>
            <w:sz w:val="24"/>
            <w:szCs w:val="24"/>
          </w:rPr>
          <w:t>)</w:t>
        </w:r>
      </w:ins>
      <w:ins w:id="414" w:author="Greg Jensen" w:date="2020-07-09T20:11:00Z">
        <w:r w:rsidR="001A7E39">
          <w:rPr>
            <w:rFonts w:ascii="Times" w:hAnsi="Times" w:cs="Times New Roman"/>
            <w:sz w:val="24"/>
            <w:szCs w:val="24"/>
          </w:rPr>
          <w:t>.</w:t>
        </w:r>
      </w:ins>
    </w:p>
    <w:p w14:paraId="4CA791B9" w14:textId="34524478" w:rsidR="002D6105" w:rsidRPr="002F50E4" w:rsidDel="001B0D79" w:rsidRDefault="0029756E" w:rsidP="00A155FD">
      <w:pPr>
        <w:autoSpaceDE w:val="0"/>
        <w:autoSpaceDN w:val="0"/>
        <w:adjustRightInd w:val="0"/>
        <w:spacing w:line="480" w:lineRule="auto"/>
        <w:ind w:firstLine="720"/>
        <w:rPr>
          <w:del w:id="415" w:author="Greg Jensen" w:date="2020-07-09T20:07:00Z"/>
          <w:rFonts w:ascii="Times" w:hAnsi="Times" w:cs="Times New Roman"/>
          <w:sz w:val="24"/>
          <w:szCs w:val="24"/>
        </w:rPr>
      </w:pPr>
      <w:del w:id="416" w:author="Greg Jensen" w:date="2020-07-09T20:07:00Z">
        <w:r w:rsidRPr="002F50E4" w:rsidDel="001B0D79">
          <w:rPr>
            <w:rFonts w:ascii="Times" w:hAnsi="Times" w:cs="Times New Roman"/>
            <w:sz w:val="24"/>
            <w:szCs w:val="24"/>
          </w:rPr>
          <w:delText>Table 2 shows the mean number of social and food choices per condition for each rat.</w:delText>
        </w:r>
        <w:r w:rsidR="005627F3" w:rsidDel="001B0D79">
          <w:rPr>
            <w:rFonts w:ascii="Times" w:hAnsi="Times" w:cs="Times New Roman"/>
            <w:sz w:val="24"/>
            <w:szCs w:val="24"/>
          </w:rPr>
          <w:delText xml:space="preserve"> </w:delText>
        </w:r>
        <w:r w:rsidR="00A65D20" w:rsidRPr="002F50E4" w:rsidDel="001B0D79">
          <w:rPr>
            <w:rFonts w:ascii="Times" w:hAnsi="Times" w:cs="Times New Roman"/>
            <w:sz w:val="24"/>
            <w:szCs w:val="24"/>
          </w:rPr>
          <w:delText>Rats selected both social and food outcomes in every session across all conditions</w:delText>
        </w:r>
        <w:r w:rsidR="00DB6CEF"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 xml:space="preserve">Figure 2 shows </w:delText>
        </w:r>
        <w:r w:rsidR="00D5265B" w:rsidRPr="002F50E4" w:rsidDel="001B0D79">
          <w:rPr>
            <w:rFonts w:ascii="Times" w:hAnsi="Times" w:cs="Times New Roman"/>
            <w:sz w:val="24"/>
            <w:szCs w:val="24"/>
          </w:rPr>
          <w:delText xml:space="preserve">mean </w:delText>
        </w:r>
        <w:r w:rsidRPr="002F50E4" w:rsidDel="001B0D79">
          <w:rPr>
            <w:rFonts w:ascii="Times" w:hAnsi="Times" w:cs="Times New Roman"/>
            <w:sz w:val="24"/>
            <w:szCs w:val="24"/>
          </w:rPr>
          <w:delText>preference data (proportion of total choices allocated to food and social options) across the four conditions of Phase 1.</w:delText>
        </w:r>
        <w:r w:rsidR="005627F3" w:rsidDel="001B0D79">
          <w:rPr>
            <w:rFonts w:ascii="Times" w:hAnsi="Times" w:cs="Times New Roman"/>
            <w:sz w:val="24"/>
            <w:szCs w:val="24"/>
          </w:rPr>
          <w:delText xml:space="preserve"> </w:delText>
        </w:r>
        <w:r w:rsidR="00FC6540" w:rsidRPr="002F50E4" w:rsidDel="001B0D79">
          <w:rPr>
            <w:rFonts w:ascii="Times" w:hAnsi="Times" w:cs="Times New Roman"/>
            <w:sz w:val="24"/>
            <w:szCs w:val="24"/>
          </w:rPr>
          <w:delText>Both at the individual-subject level and in aggregate, r</w:delText>
        </w:r>
        <w:r w:rsidR="00E43E84" w:rsidRPr="002F50E4" w:rsidDel="001B0D79">
          <w:rPr>
            <w:rFonts w:ascii="Times" w:hAnsi="Times" w:cs="Times New Roman"/>
            <w:sz w:val="24"/>
            <w:szCs w:val="24"/>
          </w:rPr>
          <w:delText xml:space="preserve">elative preference </w:delText>
        </w:r>
        <w:r w:rsidR="00A155FD" w:rsidRPr="002F50E4" w:rsidDel="001B0D79">
          <w:rPr>
            <w:rFonts w:ascii="Times" w:hAnsi="Times" w:cs="Times New Roman"/>
            <w:sz w:val="24"/>
            <w:szCs w:val="24"/>
          </w:rPr>
          <w:delText xml:space="preserve">for the food option </w:delText>
        </w:r>
        <w:r w:rsidR="00E43E84" w:rsidRPr="002F50E4" w:rsidDel="001B0D79">
          <w:rPr>
            <w:rFonts w:ascii="Times" w:hAnsi="Times" w:cs="Times New Roman"/>
            <w:sz w:val="24"/>
            <w:szCs w:val="24"/>
          </w:rPr>
          <w:delText xml:space="preserve">varied </w:delText>
        </w:r>
        <w:r w:rsidR="002D6105" w:rsidRPr="002F50E4" w:rsidDel="001B0D79">
          <w:rPr>
            <w:rFonts w:ascii="Times" w:hAnsi="Times" w:cs="Times New Roman"/>
            <w:sz w:val="24"/>
            <w:szCs w:val="24"/>
          </w:rPr>
          <w:delText>across conditions, ranging from</w:delText>
        </w:r>
        <w:r w:rsidR="00E43E84" w:rsidRPr="002F50E4" w:rsidDel="001B0D79">
          <w:rPr>
            <w:rFonts w:ascii="Times" w:hAnsi="Times" w:cs="Times New Roman"/>
            <w:sz w:val="24"/>
            <w:szCs w:val="24"/>
          </w:rPr>
          <w:delText xml:space="preserve"> a mean of </w:delText>
        </w:r>
        <w:r w:rsidR="003D7232" w:rsidRPr="002F50E4" w:rsidDel="001B0D79">
          <w:rPr>
            <w:rFonts w:ascii="Times" w:hAnsi="Times" w:cs="Times New Roman"/>
            <w:color w:val="000000" w:themeColor="text1"/>
            <w:sz w:val="24"/>
            <w:szCs w:val="24"/>
            <w:shd w:val="pct15" w:color="auto" w:fill="FFFFFF"/>
          </w:rPr>
          <w:delText>90.50%</w:delText>
        </w:r>
        <w:r w:rsidR="00E43E84" w:rsidRPr="002F50E4" w:rsidDel="001B0D79">
          <w:rPr>
            <w:rFonts w:ascii="Times" w:hAnsi="Times" w:cs="Times New Roman"/>
            <w:sz w:val="24"/>
            <w:szCs w:val="24"/>
          </w:rPr>
          <w:delText xml:space="preserve"> in </w:delText>
        </w:r>
        <w:r w:rsidR="00A155FD" w:rsidRPr="002F50E4" w:rsidDel="001B0D79">
          <w:rPr>
            <w:rFonts w:ascii="Times" w:hAnsi="Times" w:cs="Times New Roman"/>
            <w:sz w:val="24"/>
            <w:szCs w:val="24"/>
          </w:rPr>
          <w:delText>Condition 1 (</w:delText>
        </w:r>
        <w:r w:rsidR="00E43E84" w:rsidRPr="002F50E4" w:rsidDel="001B0D79">
          <w:rPr>
            <w:rFonts w:ascii="Times" w:hAnsi="Times" w:cs="Times New Roman"/>
            <w:sz w:val="24"/>
            <w:szCs w:val="24"/>
          </w:rPr>
          <w:delText>1</w:delText>
        </w:r>
        <w:r w:rsidR="00A155FD" w:rsidRPr="002F50E4" w:rsidDel="001B0D79">
          <w:rPr>
            <w:rFonts w:ascii="Times" w:hAnsi="Times" w:cs="Times New Roman"/>
            <w:sz w:val="24"/>
            <w:szCs w:val="24"/>
          </w:rPr>
          <w:delText xml:space="preserve"> </w:delText>
        </w:r>
        <w:r w:rsidR="00E43E84" w:rsidRPr="002F50E4" w:rsidDel="001B0D79">
          <w:rPr>
            <w:rFonts w:ascii="Times" w:hAnsi="Times" w:cs="Times New Roman"/>
            <w:sz w:val="24"/>
            <w:szCs w:val="24"/>
          </w:rPr>
          <w:delText xml:space="preserve">pellet </w:delText>
        </w:r>
        <w:r w:rsidR="00A155FD" w:rsidRPr="002F50E4" w:rsidDel="001B0D79">
          <w:rPr>
            <w:rFonts w:ascii="Times" w:hAnsi="Times" w:cs="Times New Roman"/>
            <w:sz w:val="24"/>
            <w:szCs w:val="24"/>
          </w:rPr>
          <w:delText xml:space="preserve">per choice) </w:delText>
        </w:r>
        <w:r w:rsidR="00E43E84" w:rsidRPr="002F50E4" w:rsidDel="001B0D79">
          <w:rPr>
            <w:rFonts w:ascii="Times" w:hAnsi="Times" w:cs="Times New Roman"/>
            <w:sz w:val="24"/>
            <w:szCs w:val="24"/>
          </w:rPr>
          <w:delText xml:space="preserve">to a mean of </w:delText>
        </w:r>
        <w:r w:rsidR="00A155FD" w:rsidRPr="002F50E4" w:rsidDel="001B0D79">
          <w:rPr>
            <w:rFonts w:ascii="Times" w:hAnsi="Times" w:cs="Times New Roman"/>
            <w:sz w:val="24"/>
            <w:szCs w:val="24"/>
            <w:shd w:val="pct15" w:color="auto" w:fill="FFFFFF"/>
          </w:rPr>
          <w:delText>50</w:delText>
        </w:r>
        <w:r w:rsidR="0090531B" w:rsidRPr="002F50E4" w:rsidDel="001B0D79">
          <w:rPr>
            <w:rFonts w:ascii="Times" w:hAnsi="Times" w:cs="Times New Roman"/>
            <w:sz w:val="24"/>
            <w:szCs w:val="24"/>
            <w:shd w:val="pct15" w:color="auto" w:fill="FFFFFF"/>
          </w:rPr>
          <w:delText>xx</w:delText>
        </w:r>
        <w:r w:rsidR="00E43E84" w:rsidRPr="002F50E4" w:rsidDel="001B0D79">
          <w:rPr>
            <w:rFonts w:ascii="Times" w:hAnsi="Times" w:cs="Times New Roman"/>
            <w:sz w:val="24"/>
            <w:szCs w:val="24"/>
          </w:rPr>
          <w:delText xml:space="preserve"> in </w:delText>
        </w:r>
        <w:r w:rsidR="002D6105" w:rsidRPr="002F50E4" w:rsidDel="001B0D79">
          <w:rPr>
            <w:rFonts w:ascii="Times" w:hAnsi="Times" w:cs="Times New Roman"/>
            <w:sz w:val="24"/>
            <w:szCs w:val="24"/>
          </w:rPr>
          <w:delText>Condition 4 (</w:delText>
        </w:r>
        <w:r w:rsidR="00E43E84" w:rsidRPr="002F50E4" w:rsidDel="001B0D79">
          <w:rPr>
            <w:rFonts w:ascii="Times" w:hAnsi="Times" w:cs="Times New Roman"/>
            <w:sz w:val="24"/>
            <w:szCs w:val="24"/>
          </w:rPr>
          <w:delText>4</w:delText>
        </w:r>
        <w:r w:rsidR="002D6105" w:rsidRPr="002F50E4" w:rsidDel="001B0D79">
          <w:rPr>
            <w:rFonts w:ascii="Times" w:hAnsi="Times" w:cs="Times New Roman"/>
            <w:sz w:val="24"/>
            <w:szCs w:val="24"/>
          </w:rPr>
          <w:delText xml:space="preserve"> </w:delText>
        </w:r>
        <w:r w:rsidR="00E43E84" w:rsidRPr="002F50E4" w:rsidDel="001B0D79">
          <w:rPr>
            <w:rFonts w:ascii="Times" w:hAnsi="Times" w:cs="Times New Roman"/>
            <w:sz w:val="24"/>
            <w:szCs w:val="24"/>
          </w:rPr>
          <w:delText>pellet</w:delText>
        </w:r>
        <w:r w:rsidR="002D6105" w:rsidRPr="002F50E4" w:rsidDel="001B0D79">
          <w:rPr>
            <w:rFonts w:ascii="Times" w:hAnsi="Times" w:cs="Times New Roman"/>
            <w:sz w:val="24"/>
            <w:szCs w:val="24"/>
          </w:rPr>
          <w:delText>s per choice with unrestricted food outside the sessions).</w:delText>
        </w:r>
        <w:r w:rsidR="005627F3" w:rsidDel="001B0D79">
          <w:rPr>
            <w:rFonts w:ascii="Times" w:hAnsi="Times" w:cs="Times New Roman"/>
            <w:sz w:val="24"/>
            <w:szCs w:val="24"/>
          </w:rPr>
          <w:delText xml:space="preserve"> </w:delText>
        </w:r>
        <w:r w:rsidR="00BB6434" w:rsidRPr="002F50E4" w:rsidDel="001B0D79">
          <w:rPr>
            <w:rFonts w:ascii="Times" w:hAnsi="Times" w:cs="Times New Roman"/>
            <w:sz w:val="24"/>
            <w:szCs w:val="24"/>
          </w:rPr>
          <w:delText>The mean difference</w:delText>
        </w:r>
        <w:r w:rsidR="00463D6F" w:rsidRPr="002F50E4" w:rsidDel="001B0D79">
          <w:rPr>
            <w:rFonts w:ascii="Times" w:hAnsi="Times" w:cs="Times New Roman"/>
            <w:sz w:val="24"/>
            <w:szCs w:val="24"/>
          </w:rPr>
          <w:delText>s</w:delText>
        </w:r>
        <w:r w:rsidR="00BB6434" w:rsidRPr="002F50E4" w:rsidDel="001B0D79">
          <w:rPr>
            <w:rFonts w:ascii="Times" w:hAnsi="Times" w:cs="Times New Roman"/>
            <w:sz w:val="24"/>
            <w:szCs w:val="24"/>
          </w:rPr>
          <w:delText xml:space="preserve"> </w:delText>
        </w:r>
        <w:r w:rsidR="00463D6F" w:rsidRPr="002F50E4" w:rsidDel="001B0D79">
          <w:rPr>
            <w:rFonts w:ascii="Times" w:hAnsi="Times" w:cs="Times New Roman"/>
            <w:sz w:val="24"/>
            <w:szCs w:val="24"/>
          </w:rPr>
          <w:delText xml:space="preserve">in preference for food and social were </w:delText>
        </w:r>
        <w:r w:rsidR="00E42003" w:rsidRPr="002F50E4" w:rsidDel="001B0D79">
          <w:rPr>
            <w:rFonts w:ascii="Times" w:hAnsi="Times" w:cs="Times New Roman"/>
            <w:sz w:val="24"/>
            <w:szCs w:val="24"/>
          </w:rPr>
          <w:delText>assessed sta</w:delText>
        </w:r>
        <w:r w:rsidR="00D475AC" w:rsidRPr="002F50E4" w:rsidDel="001B0D79">
          <w:rPr>
            <w:rFonts w:ascii="Times" w:hAnsi="Times" w:cs="Times New Roman"/>
            <w:sz w:val="24"/>
            <w:szCs w:val="24"/>
          </w:rPr>
          <w:delText>tistically</w:delText>
        </w:r>
        <w:r w:rsidR="0090531B" w:rsidRPr="002F50E4" w:rsidDel="001B0D79">
          <w:rPr>
            <w:rFonts w:ascii="Times" w:hAnsi="Times" w:cs="Times New Roman"/>
            <w:sz w:val="24"/>
            <w:szCs w:val="24"/>
          </w:rPr>
          <w:delText>..</w:delText>
        </w:r>
      </w:del>
    </w:p>
    <w:p w14:paraId="4BDAF652" w14:textId="56F98F18" w:rsidR="00E17F5E" w:rsidRPr="002F50E4" w:rsidDel="001B0D79" w:rsidRDefault="00C96DAE" w:rsidP="00E17F5E">
      <w:pPr>
        <w:autoSpaceDE w:val="0"/>
        <w:autoSpaceDN w:val="0"/>
        <w:adjustRightInd w:val="0"/>
        <w:spacing w:line="480" w:lineRule="auto"/>
        <w:ind w:firstLine="720"/>
        <w:rPr>
          <w:del w:id="417" w:author="Greg Jensen" w:date="2020-07-09T20:07:00Z"/>
          <w:rFonts w:ascii="Times" w:hAnsi="Times" w:cs="Times New Roman"/>
          <w:sz w:val="24"/>
          <w:szCs w:val="24"/>
        </w:rPr>
      </w:pPr>
      <w:del w:id="418" w:author="Greg Jensen" w:date="2020-07-09T20:07:00Z">
        <w:r w:rsidRPr="002F50E4" w:rsidDel="001B0D79">
          <w:rPr>
            <w:rFonts w:ascii="Times" w:hAnsi="Times" w:cs="Times New Roman"/>
            <w:sz w:val="24"/>
            <w:szCs w:val="24"/>
          </w:rPr>
          <w:delText>The changes in relative preference were driven largely by decreases in overall food production.</w:delText>
        </w:r>
        <w:r w:rsidR="005627F3" w:rsidDel="001B0D79">
          <w:rPr>
            <w:rFonts w:ascii="Times" w:hAnsi="Times" w:cs="Times New Roman"/>
            <w:sz w:val="24"/>
            <w:szCs w:val="24"/>
          </w:rPr>
          <w:delText xml:space="preserve"> </w:delText>
        </w:r>
        <w:r w:rsidR="003F719B" w:rsidRPr="002F50E4" w:rsidDel="001B0D79">
          <w:rPr>
            <w:rFonts w:ascii="Times" w:hAnsi="Times" w:cs="Times New Roman"/>
            <w:sz w:val="24"/>
            <w:szCs w:val="24"/>
          </w:rPr>
          <w:delText xml:space="preserve">Figure 3 shows </w:delText>
        </w:r>
        <w:r w:rsidR="00D5265B" w:rsidRPr="002F50E4" w:rsidDel="001B0D79">
          <w:rPr>
            <w:rFonts w:ascii="Times" w:hAnsi="Times" w:cs="Times New Roman"/>
            <w:sz w:val="24"/>
            <w:szCs w:val="24"/>
          </w:rPr>
          <w:delText xml:space="preserve">mean </w:delText>
        </w:r>
        <w:r w:rsidR="003F719B" w:rsidRPr="002F50E4" w:rsidDel="001B0D79">
          <w:rPr>
            <w:rFonts w:ascii="Times" w:hAnsi="Times" w:cs="Times New Roman"/>
            <w:sz w:val="24"/>
            <w:szCs w:val="24"/>
          </w:rPr>
          <w:delText>food pellets</w:delText>
        </w:r>
        <w:r w:rsidRPr="002F50E4" w:rsidDel="001B0D79">
          <w:rPr>
            <w:rFonts w:ascii="Times" w:hAnsi="Times" w:cs="Times New Roman"/>
            <w:sz w:val="24"/>
            <w:szCs w:val="24"/>
          </w:rPr>
          <w:delText xml:space="preserve"> produced </w:delText>
        </w:r>
        <w:r w:rsidR="00D5265B" w:rsidRPr="002F50E4" w:rsidDel="001B0D79">
          <w:rPr>
            <w:rFonts w:ascii="Times" w:hAnsi="Times" w:cs="Times New Roman"/>
            <w:sz w:val="24"/>
            <w:szCs w:val="24"/>
          </w:rPr>
          <w:delText>across conditions in Phase</w:delText>
        </w:r>
        <w:r w:rsidR="00001BF9" w:rsidRPr="002F50E4" w:rsidDel="001B0D79">
          <w:rPr>
            <w:rFonts w:ascii="Times" w:hAnsi="Times" w:cs="Times New Roman"/>
            <w:sz w:val="24"/>
            <w:szCs w:val="24"/>
          </w:rPr>
          <w:delText xml:space="preserve"> 1</w:delText>
        </w:r>
        <w:r w:rsidRPr="002F50E4" w:rsidDel="001B0D79">
          <w:rPr>
            <w:rFonts w:ascii="Times" w:hAnsi="Times" w:cs="Times New Roman"/>
            <w:sz w:val="24"/>
            <w:szCs w:val="24"/>
          </w:rPr>
          <w:delText>, and whether th</w:delText>
        </w:r>
        <w:r w:rsidR="00682839" w:rsidRPr="002F50E4" w:rsidDel="001B0D79">
          <w:rPr>
            <w:rFonts w:ascii="Times" w:hAnsi="Times" w:cs="Times New Roman"/>
            <w:sz w:val="24"/>
            <w:szCs w:val="24"/>
          </w:rPr>
          <w:delText xml:space="preserve">at </w:delText>
        </w:r>
        <w:r w:rsidRPr="002F50E4" w:rsidDel="001B0D79">
          <w:rPr>
            <w:rFonts w:ascii="Times" w:hAnsi="Times" w:cs="Times New Roman"/>
            <w:sz w:val="24"/>
            <w:szCs w:val="24"/>
          </w:rPr>
          <w:delText>food was shared or unshared.</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Food</w:delText>
        </w:r>
        <w:r w:rsidR="00001BF9" w:rsidRPr="002F50E4" w:rsidDel="001B0D79">
          <w:rPr>
            <w:rFonts w:ascii="Times" w:hAnsi="Times" w:cs="Times New Roman"/>
            <w:sz w:val="24"/>
            <w:szCs w:val="24"/>
          </w:rPr>
          <w:delText xml:space="preserve"> production was </w:delText>
        </w:r>
        <w:r w:rsidR="00260CF4" w:rsidRPr="002F50E4" w:rsidDel="001B0D79">
          <w:rPr>
            <w:rFonts w:ascii="Times" w:hAnsi="Times" w:cs="Times New Roman"/>
            <w:sz w:val="24"/>
            <w:szCs w:val="24"/>
          </w:rPr>
          <w:delText xml:space="preserve">relatively </w:delText>
        </w:r>
        <w:r w:rsidR="00001BF9" w:rsidRPr="002F50E4" w:rsidDel="001B0D79">
          <w:rPr>
            <w:rFonts w:ascii="Times" w:hAnsi="Times" w:cs="Times New Roman"/>
            <w:sz w:val="24"/>
            <w:szCs w:val="24"/>
          </w:rPr>
          <w:delText>high in the first three conditions</w:delText>
        </w:r>
        <w:r w:rsidRPr="002F50E4" w:rsidDel="001B0D79">
          <w:rPr>
            <w:rFonts w:ascii="Times" w:hAnsi="Times" w:cs="Times New Roman"/>
            <w:sz w:val="24"/>
            <w:szCs w:val="24"/>
          </w:rPr>
          <w:delText xml:space="preserve">, </w:delText>
        </w:r>
        <w:r w:rsidR="00001BF9" w:rsidRPr="002F50E4" w:rsidDel="001B0D79">
          <w:rPr>
            <w:rFonts w:ascii="Times" w:hAnsi="Times" w:cs="Times New Roman"/>
            <w:sz w:val="24"/>
            <w:szCs w:val="24"/>
          </w:rPr>
          <w:delText>when food was restricted outside the sessions, but decreased appreciably in Condition 4, with free access to food outside the session.</w:delText>
        </w:r>
        <w:r w:rsidR="005627F3" w:rsidDel="001B0D79">
          <w:rPr>
            <w:rFonts w:ascii="Times" w:hAnsi="Times" w:cs="Times New Roman"/>
            <w:sz w:val="24"/>
            <w:szCs w:val="24"/>
          </w:rPr>
          <w:delText xml:space="preserve"> </w:delText>
        </w:r>
        <w:r w:rsidR="00F66A35" w:rsidRPr="002F50E4" w:rsidDel="001B0D79">
          <w:rPr>
            <w:rFonts w:ascii="Times" w:hAnsi="Times" w:cs="Times New Roman"/>
            <w:sz w:val="24"/>
            <w:szCs w:val="24"/>
          </w:rPr>
          <w:delText xml:space="preserve">The </w:delText>
        </w:r>
        <w:r w:rsidR="00001BF9" w:rsidRPr="002F50E4" w:rsidDel="001B0D79">
          <w:rPr>
            <w:rFonts w:ascii="Times" w:hAnsi="Times" w:cs="Times New Roman"/>
            <w:sz w:val="24"/>
            <w:szCs w:val="24"/>
          </w:rPr>
          <w:delText xml:space="preserve">food </w:delText>
        </w:r>
        <w:r w:rsidR="00F66A35" w:rsidRPr="002F50E4" w:rsidDel="001B0D79">
          <w:rPr>
            <w:rFonts w:ascii="Times" w:hAnsi="Times" w:cs="Times New Roman"/>
            <w:sz w:val="24"/>
            <w:szCs w:val="24"/>
          </w:rPr>
          <w:delText>earned in these conditions was</w:delText>
        </w:r>
        <w:r w:rsidR="00001BF9" w:rsidRPr="002F50E4" w:rsidDel="001B0D79">
          <w:rPr>
            <w:rFonts w:ascii="Times" w:hAnsi="Times" w:cs="Times New Roman"/>
            <w:sz w:val="24"/>
            <w:szCs w:val="24"/>
          </w:rPr>
          <w:delText xml:space="preserve"> </w:delText>
        </w:r>
        <w:r w:rsidR="00F66A35" w:rsidRPr="002F50E4" w:rsidDel="001B0D79">
          <w:rPr>
            <w:rFonts w:ascii="Times" w:hAnsi="Times" w:cs="Times New Roman"/>
            <w:sz w:val="24"/>
            <w:szCs w:val="24"/>
          </w:rPr>
          <w:delText>nearly always</w:delText>
        </w:r>
        <w:r w:rsidR="00001BF9" w:rsidRPr="002F50E4" w:rsidDel="001B0D79">
          <w:rPr>
            <w:rFonts w:ascii="Times" w:hAnsi="Times" w:cs="Times New Roman"/>
            <w:sz w:val="24"/>
            <w:szCs w:val="24"/>
          </w:rPr>
          <w:delText xml:space="preserve"> unshared food</w:delText>
        </w:r>
        <w:r w:rsidR="00F66A35" w:rsidRPr="002F50E4" w:rsidDel="001B0D79">
          <w:rPr>
            <w:rFonts w:ascii="Times" w:hAnsi="Times" w:cs="Times New Roman"/>
            <w:sz w:val="24"/>
            <w:szCs w:val="24"/>
          </w:rPr>
          <w:delText xml:space="preserve">, </w:delText>
        </w:r>
        <w:r w:rsidR="00001BF9" w:rsidRPr="002F50E4" w:rsidDel="001B0D79">
          <w:rPr>
            <w:rFonts w:ascii="Times" w:hAnsi="Times" w:cs="Times New Roman"/>
            <w:sz w:val="24"/>
            <w:szCs w:val="24"/>
          </w:rPr>
          <w:delText>as sharing occurred at extremely low levels across all conditions across subjects and conditions</w:delText>
        </w:r>
        <w:r w:rsidR="00887A58"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052D81" w:rsidRPr="002F50E4" w:rsidDel="001B0D79">
          <w:rPr>
            <w:rFonts w:ascii="Times" w:hAnsi="Times" w:cs="Times New Roman"/>
            <w:sz w:val="24"/>
            <w:szCs w:val="24"/>
          </w:rPr>
          <w:delText xml:space="preserve">The mean differences in shared and unshared food were </w:delText>
        </w:r>
        <w:r w:rsidR="00887A58" w:rsidRPr="002F50E4" w:rsidDel="001B0D79">
          <w:rPr>
            <w:rFonts w:ascii="Times" w:hAnsi="Times" w:cs="Times New Roman"/>
            <w:sz w:val="24"/>
            <w:szCs w:val="24"/>
          </w:rPr>
          <w:delText>assessed statistically..</w:delText>
        </w:r>
      </w:del>
    </w:p>
    <w:p w14:paraId="6E54A541" w14:textId="0EE64F09" w:rsidR="00403332" w:rsidRPr="002F50E4" w:rsidDel="001B0D79" w:rsidRDefault="00403332" w:rsidP="00E17F5E">
      <w:pPr>
        <w:autoSpaceDE w:val="0"/>
        <w:autoSpaceDN w:val="0"/>
        <w:adjustRightInd w:val="0"/>
        <w:spacing w:line="480" w:lineRule="auto"/>
        <w:ind w:firstLine="720"/>
        <w:rPr>
          <w:del w:id="419" w:author="Greg Jensen" w:date="2020-07-09T20:07:00Z"/>
          <w:rFonts w:ascii="Times" w:hAnsi="Times" w:cs="Times New Roman"/>
          <w:sz w:val="24"/>
          <w:szCs w:val="24"/>
        </w:rPr>
      </w:pPr>
      <w:del w:id="420" w:author="Greg Jensen" w:date="2020-07-09T20:07:00Z">
        <w:r w:rsidRPr="002F50E4" w:rsidDel="001B0D79">
          <w:rPr>
            <w:rFonts w:ascii="Times" w:hAnsi="Times" w:cs="Times New Roman"/>
            <w:sz w:val="24"/>
            <w:szCs w:val="24"/>
          </w:rPr>
          <w:delText>Figure 4 shows within-session responding on the social and food levers in 5-min blocks across the session for each rat per condition in Phase 1.</w:delText>
        </w:r>
        <w:r w:rsidR="005627F3" w:rsidDel="001B0D79">
          <w:rPr>
            <w:rFonts w:ascii="Times" w:hAnsi="Times" w:cs="Times New Roman"/>
            <w:sz w:val="24"/>
            <w:szCs w:val="24"/>
          </w:rPr>
          <w:delText xml:space="preserve"> </w:delText>
        </w:r>
        <w:r w:rsidR="00520906" w:rsidRPr="002F50E4" w:rsidDel="001B0D79">
          <w:rPr>
            <w:rFonts w:ascii="Times" w:hAnsi="Times" w:cs="Times New Roman"/>
            <w:sz w:val="24"/>
            <w:szCs w:val="24"/>
          </w:rPr>
          <w:delText>Food responding decreased systematically with time in session, whereas social responding was relatively constant across the session.</w:delText>
        </w:r>
        <w:r w:rsidR="005627F3" w:rsidDel="001B0D79">
          <w:rPr>
            <w:rFonts w:ascii="Times" w:hAnsi="Times" w:cs="Times New Roman"/>
            <w:sz w:val="24"/>
            <w:szCs w:val="24"/>
          </w:rPr>
          <w:delText xml:space="preserve"> </w:delText>
        </w:r>
        <w:r w:rsidR="00520906" w:rsidRPr="002F50E4" w:rsidDel="001B0D79">
          <w:rPr>
            <w:rFonts w:ascii="Times" w:hAnsi="Times" w:cs="Times New Roman"/>
            <w:sz w:val="24"/>
            <w:szCs w:val="24"/>
          </w:rPr>
          <w:delText xml:space="preserve">Consistent with the patterns depicted in Figure 3, the absolute level of food responding and food production decreased across the four conditions in Phase 1 for each rat. </w:delText>
        </w:r>
      </w:del>
    </w:p>
    <w:p w14:paraId="50981FC7" w14:textId="72DE4278" w:rsidR="00E17F5E" w:rsidRPr="002F50E4" w:rsidDel="001B0D79" w:rsidRDefault="00E17F5E" w:rsidP="00E17F5E">
      <w:pPr>
        <w:autoSpaceDE w:val="0"/>
        <w:autoSpaceDN w:val="0"/>
        <w:adjustRightInd w:val="0"/>
        <w:spacing w:line="480" w:lineRule="auto"/>
        <w:ind w:firstLine="720"/>
        <w:rPr>
          <w:del w:id="421" w:author="Greg Jensen" w:date="2020-07-09T20:07:00Z"/>
          <w:rFonts w:ascii="Times" w:hAnsi="Times" w:cs="Times New Roman"/>
          <w:sz w:val="24"/>
          <w:szCs w:val="24"/>
        </w:rPr>
      </w:pPr>
      <w:del w:id="422" w:author="Greg Jensen" w:date="2020-07-09T20:07:00Z">
        <w:r w:rsidRPr="002F50E4" w:rsidDel="001B0D79">
          <w:rPr>
            <w:rFonts w:ascii="Times" w:hAnsi="Times" w:cs="Times New Roman"/>
            <w:sz w:val="24"/>
            <w:szCs w:val="24"/>
          </w:rPr>
          <w:delText xml:space="preserve">Figure </w:delText>
        </w:r>
        <w:r w:rsidR="00520906" w:rsidRPr="002F50E4" w:rsidDel="001B0D79">
          <w:rPr>
            <w:rFonts w:ascii="Times" w:hAnsi="Times" w:cs="Times New Roman"/>
            <w:sz w:val="24"/>
            <w:szCs w:val="24"/>
          </w:rPr>
          <w:delText>5</w:delText>
        </w:r>
        <w:r w:rsidRPr="002F50E4" w:rsidDel="001B0D79">
          <w:rPr>
            <w:rFonts w:ascii="Times" w:hAnsi="Times" w:cs="Times New Roman"/>
            <w:sz w:val="24"/>
            <w:szCs w:val="24"/>
          </w:rPr>
          <w:delText xml:space="preserve"> shows proportion of total choices allocated to food and social options in Phase 2 conditions, with 5 pellets per food lever response and unrestricted food access outside sessions.</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 xml:space="preserve">Relative preference was approximately equal </w:delText>
        </w:r>
        <w:r w:rsidR="007E2C50" w:rsidRPr="002F50E4" w:rsidDel="001B0D79">
          <w:rPr>
            <w:rFonts w:ascii="Times" w:hAnsi="Times" w:cs="Times New Roman"/>
            <w:sz w:val="24"/>
            <w:szCs w:val="24"/>
          </w:rPr>
          <w:delText xml:space="preserve">(xx). </w:delText>
        </w:r>
        <w:r w:rsidRPr="002F50E4" w:rsidDel="001B0D79">
          <w:rPr>
            <w:rFonts w:ascii="Times" w:hAnsi="Times" w:cs="Times New Roman"/>
            <w:sz w:val="24"/>
            <w:szCs w:val="24"/>
          </w:rPr>
          <w:delText>the rats selected food and social release about equally often (xx).</w:delText>
        </w:r>
        <w:r w:rsidR="005627F3" w:rsidDel="001B0D79">
          <w:rPr>
            <w:rFonts w:ascii="Times" w:hAnsi="Times" w:cs="Times New Roman"/>
            <w:sz w:val="24"/>
            <w:szCs w:val="24"/>
          </w:rPr>
          <w:delText xml:space="preserve"> </w:delText>
        </w:r>
        <w:r w:rsidR="008220B1" w:rsidRPr="002F50E4" w:rsidDel="001B0D79">
          <w:rPr>
            <w:rFonts w:ascii="Times" w:hAnsi="Times" w:cs="Times New Roman"/>
            <w:sz w:val="24"/>
            <w:szCs w:val="24"/>
          </w:rPr>
          <w:delText>This lack of systematic preference for either option was confirmed with</w:delText>
        </w:r>
        <w:r w:rsidR="00520906" w:rsidRPr="002F50E4" w:rsidDel="001B0D79">
          <w:rPr>
            <w:rFonts w:ascii="Times" w:hAnsi="Times" w:cs="Times New Roman"/>
            <w:sz w:val="24"/>
            <w:szCs w:val="24"/>
          </w:rPr>
          <w:delText>..</w:delText>
        </w:r>
      </w:del>
    </w:p>
    <w:p w14:paraId="31CA724C" w14:textId="73B09F40" w:rsidR="005627F3" w:rsidRPr="002F50E4" w:rsidRDefault="00E43644" w:rsidP="00520906">
      <w:pPr>
        <w:autoSpaceDE w:val="0"/>
        <w:autoSpaceDN w:val="0"/>
        <w:adjustRightInd w:val="0"/>
        <w:spacing w:line="480" w:lineRule="auto"/>
        <w:ind w:firstLine="720"/>
        <w:rPr>
          <w:rFonts w:ascii="Times" w:hAnsi="Times" w:cs="Times New Roman"/>
          <w:sz w:val="24"/>
          <w:szCs w:val="24"/>
        </w:rPr>
      </w:pPr>
      <w:del w:id="423" w:author="Greg Jensen" w:date="2020-07-09T20:07:00Z">
        <w:r w:rsidRPr="002F50E4" w:rsidDel="001B0D79">
          <w:rPr>
            <w:rFonts w:ascii="Times" w:hAnsi="Times" w:cs="Times New Roman"/>
            <w:sz w:val="24"/>
            <w:szCs w:val="24"/>
          </w:rPr>
          <w:delText xml:space="preserve">Figure </w:delText>
        </w:r>
        <w:r w:rsidR="00520906" w:rsidRPr="002F50E4" w:rsidDel="001B0D79">
          <w:rPr>
            <w:rFonts w:ascii="Times" w:hAnsi="Times" w:cs="Times New Roman"/>
            <w:sz w:val="24"/>
            <w:szCs w:val="24"/>
          </w:rPr>
          <w:delText>6</w:delText>
        </w:r>
        <w:r w:rsidRPr="002F50E4" w:rsidDel="001B0D79">
          <w:rPr>
            <w:rFonts w:ascii="Times" w:hAnsi="Times" w:cs="Times New Roman"/>
            <w:sz w:val="24"/>
            <w:szCs w:val="24"/>
          </w:rPr>
          <w:delText xml:space="preserve"> shows shared and unshared food in Phase 2 conditions.</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Similar to Phase 1 conditions, shared food was exceedingly rare</w:delText>
        </w:r>
        <w:r w:rsidR="00BD32C3" w:rsidRPr="002F50E4" w:rsidDel="001B0D79">
          <w:rPr>
            <w:rFonts w:ascii="Times" w:hAnsi="Times" w:cs="Times New Roman"/>
            <w:sz w:val="24"/>
            <w:szCs w:val="24"/>
          </w:rPr>
          <w:delText>, accounting for a small xx % of pellets overall.</w:delText>
        </w:r>
        <w:r w:rsidR="005627F3" w:rsidDel="001B0D79">
          <w:rPr>
            <w:rFonts w:ascii="Times" w:hAnsi="Times" w:cs="Times New Roman"/>
            <w:sz w:val="24"/>
            <w:szCs w:val="24"/>
          </w:rPr>
          <w:delText xml:space="preserve"> </w:delText>
        </w:r>
        <w:r w:rsidR="00A3731C" w:rsidRPr="002F50E4" w:rsidDel="001B0D79">
          <w:rPr>
            <w:rFonts w:ascii="Times" w:hAnsi="Times" w:cs="Times New Roman"/>
            <w:sz w:val="24"/>
            <w:szCs w:val="24"/>
          </w:rPr>
          <w:delText>The difference between shared and unshared food was highly significan</w:delText>
        </w:r>
        <w:r w:rsidR="003913AF" w:rsidRPr="002F50E4" w:rsidDel="001B0D79">
          <w:rPr>
            <w:rFonts w:ascii="Times" w:hAnsi="Times" w:cs="Times New Roman"/>
            <w:sz w:val="24"/>
            <w:szCs w:val="24"/>
          </w:rPr>
          <w:delText>t in both conditions</w:delText>
        </w:r>
        <w:r w:rsidR="00591BA4" w:rsidRPr="002F50E4" w:rsidDel="001B0D79">
          <w:rPr>
            <w:rFonts w:ascii="Times" w:hAnsi="Times" w:cs="Times New Roman"/>
            <w:sz w:val="24"/>
            <w:szCs w:val="24"/>
          </w:rPr>
          <w:delText>, though Conditions 6 and 7 did not differ from each other.</w:delText>
        </w:r>
        <w:r w:rsidR="005627F3" w:rsidDel="001B0D79">
          <w:rPr>
            <w:rFonts w:ascii="Times" w:hAnsi="Times" w:cs="Times New Roman"/>
            <w:sz w:val="24"/>
            <w:szCs w:val="24"/>
          </w:rPr>
          <w:delText xml:space="preserve"> </w:delText>
        </w:r>
        <w:r w:rsidR="00F73EFD" w:rsidRPr="002F50E4" w:rsidDel="001B0D79">
          <w:rPr>
            <w:rFonts w:ascii="Times" w:hAnsi="Times" w:cs="Times New Roman"/>
            <w:sz w:val="24"/>
            <w:szCs w:val="24"/>
          </w:rPr>
          <w:delText>While falling far short of statistical significance, we did notice informally a small and transient increase in sharing for one of the three rats in Condition 6.</w:delText>
        </w:r>
        <w:r w:rsidR="005627F3" w:rsidDel="001B0D79">
          <w:rPr>
            <w:rFonts w:ascii="Times" w:hAnsi="Times" w:cs="Times New Roman"/>
            <w:sz w:val="24"/>
            <w:szCs w:val="24"/>
          </w:rPr>
          <w:delText xml:space="preserve"> </w:delText>
        </w:r>
        <w:r w:rsidR="00BD32C3" w:rsidRPr="002F50E4" w:rsidDel="001B0D79">
          <w:rPr>
            <w:rFonts w:ascii="Times" w:hAnsi="Times" w:cs="Times New Roman"/>
            <w:sz w:val="24"/>
            <w:szCs w:val="24"/>
          </w:rPr>
          <w:delText xml:space="preserve">Recall that in </w:delText>
        </w:r>
        <w:r w:rsidR="00F73EFD" w:rsidRPr="002F50E4" w:rsidDel="001B0D79">
          <w:rPr>
            <w:rFonts w:ascii="Times" w:hAnsi="Times" w:cs="Times New Roman"/>
            <w:sz w:val="24"/>
            <w:szCs w:val="24"/>
          </w:rPr>
          <w:delText>this condition,</w:delText>
        </w:r>
        <w:r w:rsidR="00BD32C3" w:rsidRPr="002F50E4" w:rsidDel="001B0D79">
          <w:rPr>
            <w:rFonts w:ascii="Times" w:hAnsi="Times" w:cs="Times New Roman"/>
            <w:sz w:val="24"/>
            <w:szCs w:val="24"/>
          </w:rPr>
          <w:delText xml:space="preserve"> trial durations were unequal followin</w:delText>
        </w:r>
        <w:r w:rsidR="008C3CF7" w:rsidRPr="002F50E4" w:rsidDel="001B0D79">
          <w:rPr>
            <w:rFonts w:ascii="Times" w:hAnsi="Times" w:cs="Times New Roman"/>
            <w:sz w:val="24"/>
            <w:szCs w:val="24"/>
          </w:rPr>
          <w:delText xml:space="preserve">g </w:delText>
        </w:r>
        <w:r w:rsidR="00BD32C3" w:rsidRPr="002F50E4" w:rsidDel="001B0D79">
          <w:rPr>
            <w:rFonts w:ascii="Times" w:hAnsi="Times" w:cs="Times New Roman"/>
            <w:sz w:val="24"/>
            <w:szCs w:val="24"/>
          </w:rPr>
          <w:delText xml:space="preserve">social and </w:delText>
        </w:r>
        <w:r w:rsidR="008C3CF7" w:rsidRPr="002F50E4" w:rsidDel="001B0D79">
          <w:rPr>
            <w:rFonts w:ascii="Times" w:hAnsi="Times" w:cs="Times New Roman"/>
            <w:sz w:val="24"/>
            <w:szCs w:val="24"/>
          </w:rPr>
          <w:delText xml:space="preserve">and food choices; trials with social release ended after 30 s (the duration of social contact), trials with food production lasted until the food </w:delText>
        </w:r>
        <w:r w:rsidR="00515678" w:rsidRPr="002F50E4" w:rsidDel="001B0D79">
          <w:rPr>
            <w:rFonts w:ascii="Times" w:hAnsi="Times" w:cs="Times New Roman"/>
            <w:sz w:val="24"/>
            <w:szCs w:val="24"/>
          </w:rPr>
          <w:delText xml:space="preserve">had been </w:delText>
        </w:r>
        <w:r w:rsidR="008C3CF7" w:rsidRPr="002F50E4" w:rsidDel="001B0D79">
          <w:rPr>
            <w:rFonts w:ascii="Times" w:hAnsi="Times" w:cs="Times New Roman"/>
            <w:sz w:val="24"/>
            <w:szCs w:val="24"/>
          </w:rPr>
          <w:delText>consumed – nearly always by the focal rat</w:delText>
        </w:r>
        <w:r w:rsidR="008D1CD9"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515678" w:rsidRPr="002F50E4" w:rsidDel="001B0D79">
          <w:rPr>
            <w:rFonts w:ascii="Times" w:hAnsi="Times" w:cs="Times New Roman"/>
            <w:sz w:val="24"/>
            <w:szCs w:val="24"/>
          </w:rPr>
          <w:delText>There were occasional trials in this condition, however, in which a rat would produce and consume some, but not all, of the 5 pellets, and at some time later in the trial (with latencies typically in excess of 30 s from the time of food production) would release the partner rat.</w:delText>
        </w:r>
        <w:r w:rsidR="005627F3" w:rsidDel="001B0D79">
          <w:rPr>
            <w:rFonts w:ascii="Times" w:hAnsi="Times" w:cs="Times New Roman"/>
            <w:sz w:val="24"/>
            <w:szCs w:val="24"/>
          </w:rPr>
          <w:delText xml:space="preserve"> </w:delText>
        </w:r>
        <w:r w:rsidR="00515678" w:rsidRPr="002F50E4" w:rsidDel="001B0D79">
          <w:rPr>
            <w:rFonts w:ascii="Times" w:hAnsi="Times" w:cs="Times New Roman"/>
            <w:sz w:val="24"/>
            <w:szCs w:val="24"/>
          </w:rPr>
          <w:delText xml:space="preserve">If the partner rat then consumed any of the remaining food pellets, it would meet our operational definition of sharing, though appeared </w:delText>
        </w:r>
        <w:r w:rsidR="0014335E" w:rsidRPr="002F50E4" w:rsidDel="001B0D79">
          <w:rPr>
            <w:rFonts w:ascii="Times" w:hAnsi="Times" w:cs="Times New Roman"/>
            <w:sz w:val="24"/>
            <w:szCs w:val="24"/>
          </w:rPr>
          <w:delText>less</w:delText>
        </w:r>
        <w:r w:rsidR="00515678" w:rsidRPr="002F50E4" w:rsidDel="001B0D79">
          <w:rPr>
            <w:rFonts w:ascii="Times" w:hAnsi="Times" w:cs="Times New Roman"/>
            <w:sz w:val="24"/>
            <w:szCs w:val="24"/>
          </w:rPr>
          <w:delText xml:space="preserve"> a deliberate act of sharing (i.e., producing food and social release in relatively quick succession)</w:delText>
        </w:r>
        <w:r w:rsidR="0014335E" w:rsidRPr="002F50E4" w:rsidDel="001B0D79">
          <w:rPr>
            <w:rFonts w:ascii="Times" w:hAnsi="Times" w:cs="Times New Roman"/>
            <w:sz w:val="24"/>
            <w:szCs w:val="24"/>
          </w:rPr>
          <w:delText xml:space="preserve"> than a satiated rat leaving food.</w:delText>
        </w:r>
        <w:r w:rsidR="005627F3" w:rsidDel="001B0D79">
          <w:rPr>
            <w:rFonts w:ascii="Times" w:hAnsi="Times" w:cs="Times New Roman"/>
            <w:sz w:val="24"/>
            <w:szCs w:val="24"/>
          </w:rPr>
          <w:delText xml:space="preserve"> </w:delText>
        </w:r>
        <w:r w:rsidR="00EC0950" w:rsidRPr="002F50E4" w:rsidDel="001B0D79">
          <w:rPr>
            <w:rFonts w:ascii="Times" w:hAnsi="Times" w:cs="Times New Roman"/>
            <w:sz w:val="24"/>
            <w:szCs w:val="24"/>
          </w:rPr>
          <w:delText xml:space="preserve">Equalizing the trial duration to 30 s </w:delText>
        </w:r>
        <w:r w:rsidR="00515678" w:rsidRPr="002F50E4" w:rsidDel="001B0D79">
          <w:rPr>
            <w:rFonts w:ascii="Times" w:hAnsi="Times" w:cs="Times New Roman"/>
            <w:sz w:val="24"/>
            <w:szCs w:val="24"/>
          </w:rPr>
          <w:delText>for both trial types in</w:delText>
        </w:r>
        <w:r w:rsidR="00EC0950" w:rsidRPr="002F50E4" w:rsidDel="001B0D79">
          <w:rPr>
            <w:rFonts w:ascii="Times" w:hAnsi="Times" w:cs="Times New Roman"/>
            <w:sz w:val="24"/>
            <w:szCs w:val="24"/>
          </w:rPr>
          <w:delText xml:space="preserve"> Condition 7 </w:delText>
        </w:r>
        <w:r w:rsidR="001B4503" w:rsidRPr="002F50E4" w:rsidDel="001B0D79">
          <w:rPr>
            <w:rFonts w:ascii="Times" w:hAnsi="Times" w:cs="Times New Roman"/>
            <w:sz w:val="24"/>
            <w:szCs w:val="24"/>
          </w:rPr>
          <w:delText xml:space="preserve">meant any food produced but not consumed within 30 s became </w:delText>
        </w:r>
        <w:r w:rsidR="00F6418A" w:rsidRPr="002F50E4" w:rsidDel="001B0D79">
          <w:rPr>
            <w:rFonts w:ascii="Times" w:hAnsi="Times" w:cs="Times New Roman"/>
            <w:sz w:val="24"/>
            <w:szCs w:val="24"/>
          </w:rPr>
          <w:delText>unavailable</w:delText>
        </w:r>
        <w:r w:rsidR="001B4503" w:rsidRPr="002F50E4" w:rsidDel="001B0D79">
          <w:rPr>
            <w:rFonts w:ascii="Times" w:hAnsi="Times" w:cs="Times New Roman"/>
            <w:sz w:val="24"/>
            <w:szCs w:val="24"/>
          </w:rPr>
          <w:delText xml:space="preserve"> until the following trial.</w:delText>
        </w:r>
        <w:r w:rsidR="005627F3" w:rsidDel="001B0D79">
          <w:rPr>
            <w:rFonts w:ascii="Times" w:hAnsi="Times" w:cs="Times New Roman"/>
            <w:sz w:val="24"/>
            <w:szCs w:val="24"/>
          </w:rPr>
          <w:delText xml:space="preserve"> </w:delText>
        </w:r>
        <w:r w:rsidR="001B4503" w:rsidRPr="002F50E4" w:rsidDel="001B0D79">
          <w:rPr>
            <w:rFonts w:ascii="Times" w:hAnsi="Times" w:cs="Times New Roman"/>
            <w:sz w:val="24"/>
            <w:szCs w:val="24"/>
          </w:rPr>
          <w:delText xml:space="preserve">This </w:delText>
        </w:r>
        <w:r w:rsidR="00F73EFD" w:rsidRPr="002F50E4" w:rsidDel="001B0D79">
          <w:rPr>
            <w:rFonts w:ascii="Times" w:hAnsi="Times" w:cs="Times New Roman"/>
            <w:sz w:val="24"/>
            <w:szCs w:val="24"/>
          </w:rPr>
          <w:delText xml:space="preserve">small change </w:delText>
        </w:r>
        <w:r w:rsidR="001B4503" w:rsidRPr="002F50E4" w:rsidDel="001B0D79">
          <w:rPr>
            <w:rFonts w:ascii="Times" w:hAnsi="Times" w:cs="Times New Roman"/>
            <w:sz w:val="24"/>
            <w:szCs w:val="24"/>
          </w:rPr>
          <w:delText xml:space="preserve">effectively eliminated </w:delText>
        </w:r>
        <w:r w:rsidR="00EC0950" w:rsidRPr="002F50E4" w:rsidDel="001B0D79">
          <w:rPr>
            <w:rFonts w:ascii="Times" w:hAnsi="Times" w:cs="Times New Roman"/>
            <w:sz w:val="24"/>
            <w:szCs w:val="24"/>
          </w:rPr>
          <w:delText>sharing</w:delText>
        </w:r>
        <w:r w:rsidR="00226F1E" w:rsidRPr="002F50E4" w:rsidDel="001B0D79">
          <w:rPr>
            <w:rFonts w:ascii="Times" w:hAnsi="Times" w:cs="Times New Roman"/>
            <w:sz w:val="24"/>
            <w:szCs w:val="24"/>
          </w:rPr>
          <w:delText xml:space="preserve"> (xx% of total food)</w:delText>
        </w:r>
        <w:r w:rsidR="00515678"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4E47BB" w:rsidRPr="002F50E4" w:rsidDel="001B0D79">
          <w:rPr>
            <w:rFonts w:ascii="Times" w:hAnsi="Times" w:cs="Times New Roman"/>
            <w:sz w:val="24"/>
            <w:szCs w:val="24"/>
          </w:rPr>
          <w:delText>To further test</w:delText>
        </w:r>
        <w:r w:rsidR="00F6418A" w:rsidRPr="002F50E4" w:rsidDel="001B0D79">
          <w:rPr>
            <w:rFonts w:ascii="Times" w:hAnsi="Times" w:cs="Times New Roman"/>
            <w:sz w:val="24"/>
            <w:szCs w:val="24"/>
          </w:rPr>
          <w:delText xml:space="preserve"> </w:delText>
        </w:r>
        <w:r w:rsidR="004E47BB" w:rsidRPr="002F50E4" w:rsidDel="001B0D79">
          <w:rPr>
            <w:rFonts w:ascii="Times" w:hAnsi="Times" w:cs="Times New Roman"/>
            <w:sz w:val="24"/>
            <w:szCs w:val="24"/>
          </w:rPr>
          <w:delText xml:space="preserve">this </w:delText>
        </w:r>
        <w:r w:rsidR="00F6418A" w:rsidRPr="002F50E4" w:rsidDel="001B0D79">
          <w:rPr>
            <w:rFonts w:ascii="Times" w:hAnsi="Times" w:cs="Times New Roman"/>
            <w:sz w:val="24"/>
            <w:szCs w:val="24"/>
          </w:rPr>
          <w:delText>satiation</w:delText>
        </w:r>
        <w:r w:rsidR="004E47BB" w:rsidRPr="002F50E4" w:rsidDel="001B0D79">
          <w:rPr>
            <w:rFonts w:ascii="Times" w:hAnsi="Times" w:cs="Times New Roman"/>
            <w:sz w:val="24"/>
            <w:szCs w:val="24"/>
          </w:rPr>
          <w:delText xml:space="preserve"> hypothesis</w:delText>
        </w:r>
        <w:r w:rsidR="00F6418A" w:rsidRPr="002F50E4" w:rsidDel="001B0D79">
          <w:rPr>
            <w:rFonts w:ascii="Times" w:hAnsi="Times" w:cs="Times New Roman"/>
            <w:sz w:val="24"/>
            <w:szCs w:val="24"/>
          </w:rPr>
          <w:delText xml:space="preserve">, </w:delText>
        </w:r>
        <w:r w:rsidR="004E47BB" w:rsidRPr="002F50E4" w:rsidDel="001B0D79">
          <w:rPr>
            <w:rFonts w:ascii="Times" w:hAnsi="Times" w:cs="Times New Roman"/>
            <w:sz w:val="24"/>
            <w:szCs w:val="24"/>
          </w:rPr>
          <w:delText xml:space="preserve">we compared </w:delText>
        </w:r>
        <w:r w:rsidR="00F6418A" w:rsidRPr="002F50E4" w:rsidDel="001B0D79">
          <w:rPr>
            <w:rFonts w:ascii="Times" w:hAnsi="Times" w:cs="Times New Roman"/>
            <w:sz w:val="24"/>
            <w:szCs w:val="24"/>
          </w:rPr>
          <w:delText xml:space="preserve">the number of </w:delText>
        </w:r>
        <w:r w:rsidR="00736058" w:rsidRPr="002F50E4" w:rsidDel="001B0D79">
          <w:rPr>
            <w:rFonts w:ascii="Times" w:hAnsi="Times" w:cs="Times New Roman"/>
            <w:sz w:val="24"/>
            <w:szCs w:val="24"/>
          </w:rPr>
          <w:delText xml:space="preserve">leftover </w:delText>
        </w:r>
        <w:r w:rsidR="00F6418A" w:rsidRPr="002F50E4" w:rsidDel="001B0D79">
          <w:rPr>
            <w:rFonts w:ascii="Times" w:hAnsi="Times" w:cs="Times New Roman"/>
            <w:sz w:val="24"/>
            <w:szCs w:val="24"/>
          </w:rPr>
          <w:delText xml:space="preserve">pellets </w:delText>
        </w:r>
        <w:r w:rsidR="00736058" w:rsidRPr="002F50E4" w:rsidDel="001B0D79">
          <w:rPr>
            <w:rFonts w:ascii="Times" w:hAnsi="Times" w:cs="Times New Roman"/>
            <w:sz w:val="24"/>
            <w:szCs w:val="24"/>
          </w:rPr>
          <w:delText xml:space="preserve">(i.e., pellets </w:delText>
        </w:r>
        <w:r w:rsidR="00F6418A" w:rsidRPr="002F50E4" w:rsidDel="001B0D79">
          <w:rPr>
            <w:rFonts w:ascii="Times" w:hAnsi="Times" w:cs="Times New Roman"/>
            <w:sz w:val="24"/>
            <w:szCs w:val="24"/>
          </w:rPr>
          <w:delText>remaining at trial’s end</w:delText>
        </w:r>
        <w:r w:rsidR="00736058" w:rsidRPr="002F50E4" w:rsidDel="001B0D79">
          <w:rPr>
            <w:rFonts w:ascii="Times" w:hAnsi="Times" w:cs="Times New Roman"/>
            <w:sz w:val="24"/>
            <w:szCs w:val="24"/>
          </w:rPr>
          <w:delText>)</w:delText>
        </w:r>
        <w:r w:rsidR="00F6418A" w:rsidRPr="002F50E4" w:rsidDel="001B0D79">
          <w:rPr>
            <w:rFonts w:ascii="Times" w:hAnsi="Times" w:cs="Times New Roman"/>
            <w:sz w:val="24"/>
            <w:szCs w:val="24"/>
          </w:rPr>
          <w:delText xml:space="preserve"> in Condition 7 to that in Condition 5</w:delText>
        </w:r>
        <w:r w:rsidR="00736058"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736058" w:rsidRPr="002F50E4" w:rsidDel="001B0D79">
          <w:rPr>
            <w:rFonts w:ascii="Times" w:hAnsi="Times" w:cs="Times New Roman"/>
            <w:sz w:val="24"/>
            <w:szCs w:val="24"/>
          </w:rPr>
          <w:delText xml:space="preserve">Because only food </w:delText>
        </w:r>
        <w:r w:rsidR="00F6418A" w:rsidRPr="002F50E4" w:rsidDel="001B0D79">
          <w:rPr>
            <w:rFonts w:ascii="Times" w:hAnsi="Times" w:cs="Times New Roman"/>
            <w:sz w:val="24"/>
            <w:szCs w:val="24"/>
          </w:rPr>
          <w:delText>but no rat or social release available</w:delText>
        </w:r>
        <w:r w:rsidR="00736058" w:rsidRPr="002F50E4" w:rsidDel="001B0D79">
          <w:rPr>
            <w:rFonts w:ascii="Times" w:hAnsi="Times" w:cs="Times New Roman"/>
            <w:sz w:val="24"/>
            <w:szCs w:val="24"/>
          </w:rPr>
          <w:delText xml:space="preserve"> in Condition 5, any food left would presumably be due entirely to satiation.</w:delText>
        </w:r>
        <w:r w:rsidR="005627F3" w:rsidDel="001B0D79">
          <w:rPr>
            <w:rFonts w:ascii="Times" w:hAnsi="Times" w:cs="Times New Roman"/>
            <w:sz w:val="24"/>
            <w:szCs w:val="24"/>
          </w:rPr>
          <w:delText xml:space="preserve"> </w:delText>
        </w:r>
        <w:r w:rsidR="00736058" w:rsidRPr="002F50E4" w:rsidDel="001B0D79">
          <w:rPr>
            <w:rFonts w:ascii="Times" w:hAnsi="Times" w:cs="Times New Roman"/>
            <w:sz w:val="24"/>
            <w:szCs w:val="24"/>
          </w:rPr>
          <w:delText xml:space="preserve">The number of leftover food pellets in these conditions </w:delText>
        </w:r>
        <w:r w:rsidR="000D7A0D" w:rsidRPr="002F50E4" w:rsidDel="001B0D79">
          <w:rPr>
            <w:rFonts w:ascii="Times" w:hAnsi="Times" w:cs="Times New Roman"/>
            <w:sz w:val="24"/>
            <w:szCs w:val="24"/>
          </w:rPr>
          <w:delText>was comparable (xx), confimed</w:delText>
        </w:r>
        <w:r w:rsidR="00B80D12" w:rsidRPr="002F50E4" w:rsidDel="001B0D79">
          <w:rPr>
            <w:rFonts w:ascii="Times" w:hAnsi="Times" w:cs="Times New Roman"/>
            <w:sz w:val="24"/>
            <w:szCs w:val="24"/>
          </w:rPr>
          <w:delText xml:space="preserve"> by..</w:delText>
        </w:r>
      </w:del>
    </w:p>
    <w:p w14:paraId="41858692" w14:textId="77777777" w:rsidR="00505832" w:rsidRPr="002F50E4" w:rsidRDefault="00505832" w:rsidP="00505832">
      <w:pPr>
        <w:spacing w:line="480" w:lineRule="auto"/>
        <w:contextualSpacing w:val="0"/>
        <w:jc w:val="center"/>
        <w:rPr>
          <w:rFonts w:ascii="Times" w:hAnsi="Times" w:cs="Times New Roman"/>
          <w:b/>
          <w:sz w:val="24"/>
          <w:szCs w:val="24"/>
        </w:rPr>
      </w:pPr>
      <w:r w:rsidRPr="002F50E4">
        <w:rPr>
          <w:rFonts w:ascii="Times" w:hAnsi="Times" w:cs="Times New Roman"/>
          <w:b/>
          <w:sz w:val="24"/>
          <w:szCs w:val="24"/>
        </w:rPr>
        <w:t>Discussion</w:t>
      </w:r>
    </w:p>
    <w:p w14:paraId="3A885A6B" w14:textId="70F42561" w:rsidR="00505832" w:rsidRPr="002F50E4" w:rsidRDefault="00505832" w:rsidP="00505832">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The present experiment was designed to replicate and extend some key conditions </w:t>
      </w:r>
      <w:del w:id="424" w:author="Greg Jensen" w:date="2020-07-11T17:32:00Z">
        <w:r w:rsidRPr="002F50E4" w:rsidDel="00647730">
          <w:rPr>
            <w:rFonts w:ascii="Times" w:hAnsi="Times" w:cs="Times New Roman"/>
            <w:sz w:val="24"/>
            <w:szCs w:val="24"/>
          </w:rPr>
          <w:delText xml:space="preserve">from </w:delText>
        </w:r>
      </w:del>
      <w:ins w:id="425" w:author="Greg Jensen" w:date="2020-07-11T17:32:00Z">
        <w:r w:rsidR="00647730">
          <w:rPr>
            <w:rFonts w:ascii="Times" w:hAnsi="Times" w:cs="Times New Roman"/>
            <w:sz w:val="24"/>
            <w:szCs w:val="24"/>
          </w:rPr>
          <w:t>described by</w:t>
        </w:r>
        <w:r w:rsidR="00647730" w:rsidRPr="002F50E4">
          <w:rPr>
            <w:rFonts w:ascii="Times" w:hAnsi="Times" w:cs="Times New Roman"/>
            <w:sz w:val="24"/>
            <w:szCs w:val="24"/>
          </w:rPr>
          <w:t xml:space="preserve"> </w:t>
        </w:r>
      </w:ins>
      <w:del w:id="426" w:author="Greg Jensen" w:date="2020-07-11T17:32:00Z">
        <w:r w:rsidRPr="002F50E4" w:rsidDel="00647730">
          <w:rPr>
            <w:rFonts w:ascii="Times" w:hAnsi="Times" w:cs="Times New Roman"/>
            <w:sz w:val="24"/>
            <w:szCs w:val="24"/>
          </w:rPr>
          <w:delText xml:space="preserve">the </w:delText>
        </w:r>
      </w:del>
      <w:r w:rsidRPr="002F50E4">
        <w:rPr>
          <w:rFonts w:ascii="Times" w:hAnsi="Times" w:cs="Times New Roman"/>
          <w:sz w:val="24"/>
          <w:szCs w:val="24"/>
        </w:rPr>
        <w:t xml:space="preserve">Ben-Ami </w:t>
      </w:r>
      <w:proofErr w:type="spellStart"/>
      <w:r w:rsidRPr="002F50E4">
        <w:rPr>
          <w:rFonts w:ascii="Times" w:hAnsi="Times" w:cs="Times New Roman"/>
          <w:sz w:val="24"/>
          <w:szCs w:val="24"/>
        </w:rPr>
        <w:t>Bartal</w:t>
      </w:r>
      <w:proofErr w:type="spellEnd"/>
      <w:r w:rsidRPr="002F50E4">
        <w:rPr>
          <w:rFonts w:ascii="Times" w:hAnsi="Times" w:cs="Times New Roman"/>
          <w:sz w:val="24"/>
          <w:szCs w:val="24"/>
        </w:rPr>
        <w:t xml:space="preserve"> </w:t>
      </w:r>
      <w:del w:id="427" w:author="Greg Jensen" w:date="2020-07-11T17:32:00Z">
        <w:r w:rsidRPr="002F50E4" w:rsidDel="00647730">
          <w:rPr>
            <w:rFonts w:ascii="Times" w:hAnsi="Times" w:cs="Times New Roman"/>
            <w:sz w:val="24"/>
            <w:szCs w:val="24"/>
          </w:rPr>
          <w:delText>et al.</w:delText>
        </w:r>
      </w:del>
      <w:ins w:id="428" w:author="Greg Jensen" w:date="2020-07-11T17:32:00Z">
        <w:r w:rsidR="00647730">
          <w:rPr>
            <w:rFonts w:ascii="Times" w:hAnsi="Times" w:cs="Times New Roman"/>
            <w:sz w:val="24"/>
            <w:szCs w:val="24"/>
          </w:rPr>
          <w:t>and colleagues</w:t>
        </w:r>
      </w:ins>
      <w:r w:rsidRPr="002F50E4">
        <w:rPr>
          <w:rFonts w:ascii="Times" w:hAnsi="Times" w:cs="Times New Roman"/>
          <w:sz w:val="24"/>
          <w:szCs w:val="24"/>
        </w:rPr>
        <w:t xml:space="preserve"> (2011)</w:t>
      </w:r>
      <w:del w:id="429" w:author="Greg Jensen" w:date="2020-07-11T17:32:00Z">
        <w:r w:rsidRPr="002F50E4" w:rsidDel="00647730">
          <w:rPr>
            <w:rFonts w:ascii="Times" w:hAnsi="Times" w:cs="Times New Roman"/>
            <w:sz w:val="24"/>
            <w:szCs w:val="24"/>
          </w:rPr>
          <w:delText xml:space="preserve"> study</w:delText>
        </w:r>
      </w:del>
      <w:r w:rsidRPr="002F50E4">
        <w:rPr>
          <w:rFonts w:ascii="Times" w:hAnsi="Times" w:cs="Times New Roman"/>
          <w:sz w:val="24"/>
          <w:szCs w:val="24"/>
        </w:rPr>
        <w:t>, in which rats chose between social release and food.</w:t>
      </w:r>
      <w:r w:rsidR="005627F3">
        <w:rPr>
          <w:rFonts w:ascii="Times" w:hAnsi="Times" w:cs="Times New Roman"/>
          <w:sz w:val="24"/>
          <w:szCs w:val="24"/>
        </w:rPr>
        <w:t xml:space="preserve"> </w:t>
      </w:r>
      <w:r w:rsidRPr="002F50E4">
        <w:rPr>
          <w:rFonts w:ascii="Times" w:hAnsi="Times" w:cs="Times New Roman"/>
          <w:sz w:val="24"/>
          <w:szCs w:val="24"/>
        </w:rPr>
        <w:t>The present research focused on two main findings</w:t>
      </w:r>
      <w:ins w:id="430" w:author="Greg Jensen" w:date="2020-07-11T17:34:00Z">
        <w:r w:rsidR="00647730">
          <w:rPr>
            <w:rFonts w:ascii="Times" w:hAnsi="Times" w:cs="Times New Roman"/>
            <w:sz w:val="24"/>
            <w:szCs w:val="24"/>
          </w:rPr>
          <w:t xml:space="preserve"> from that study</w:t>
        </w:r>
      </w:ins>
      <w:r w:rsidRPr="002F50E4">
        <w:rPr>
          <w:rFonts w:ascii="Times" w:hAnsi="Times" w:cs="Times New Roman"/>
          <w:sz w:val="24"/>
          <w:szCs w:val="24"/>
        </w:rPr>
        <w:t xml:space="preserve"> and </w:t>
      </w:r>
      <w:ins w:id="431" w:author="Greg Jensen" w:date="2020-07-11T17:34:00Z">
        <w:r w:rsidR="00647730">
          <w:rPr>
            <w:rFonts w:ascii="Times" w:hAnsi="Times" w:cs="Times New Roman"/>
            <w:sz w:val="24"/>
            <w:szCs w:val="24"/>
          </w:rPr>
          <w:t xml:space="preserve">their </w:t>
        </w:r>
      </w:ins>
      <w:r w:rsidRPr="002F50E4">
        <w:rPr>
          <w:rFonts w:ascii="Times" w:hAnsi="Times" w:cs="Times New Roman"/>
          <w:sz w:val="24"/>
          <w:szCs w:val="24"/>
        </w:rPr>
        <w:t>related conclusions</w:t>
      </w:r>
      <w:del w:id="432" w:author="Greg Jensen" w:date="2020-07-11T17:34:00Z">
        <w:r w:rsidRPr="002F50E4" w:rsidDel="00647730">
          <w:rPr>
            <w:rFonts w:ascii="Times" w:hAnsi="Times" w:cs="Times New Roman"/>
            <w:sz w:val="24"/>
            <w:szCs w:val="24"/>
          </w:rPr>
          <w:delText xml:space="preserve"> from that study</w:delText>
        </w:r>
      </w:del>
      <w:r w:rsidRPr="002F50E4">
        <w:rPr>
          <w:rFonts w:ascii="Times" w:hAnsi="Times" w:cs="Times New Roman"/>
          <w:sz w:val="24"/>
          <w:szCs w:val="24"/>
        </w:rPr>
        <w:t>: (1) rats chose food and social release with similar latencies, and therefore, food and social release are equally valued; and (2) rats willingly share food with their social partner, even if it comes at a cost to the individual.</w:t>
      </w:r>
      <w:r w:rsidR="005627F3">
        <w:rPr>
          <w:rFonts w:ascii="Times" w:hAnsi="Times" w:cs="Times New Roman"/>
          <w:sz w:val="24"/>
          <w:szCs w:val="24"/>
        </w:rPr>
        <w:t xml:space="preserve"> </w:t>
      </w:r>
      <w:r w:rsidRPr="002F50E4">
        <w:rPr>
          <w:rFonts w:ascii="Times" w:hAnsi="Times" w:cs="Times New Roman"/>
          <w:sz w:val="24"/>
          <w:szCs w:val="24"/>
        </w:rPr>
        <w:t>Taken together, these findings provide key support for the authors’ claims of altruistic food sharing.</w:t>
      </w:r>
      <w:r w:rsidR="005627F3">
        <w:rPr>
          <w:rFonts w:ascii="Times" w:hAnsi="Times" w:cs="Times New Roman"/>
          <w:sz w:val="24"/>
          <w:szCs w:val="24"/>
        </w:rPr>
        <w:t xml:space="preserve"> </w:t>
      </w:r>
      <w:r w:rsidRPr="002F50E4">
        <w:rPr>
          <w:rFonts w:ascii="Times" w:hAnsi="Times" w:cs="Times New Roman"/>
          <w:sz w:val="24"/>
          <w:szCs w:val="24"/>
        </w:rPr>
        <w:t xml:space="preserve">Because occurrences of such unreciprocated food sharing </w:t>
      </w:r>
      <w:r w:rsidR="009C7D00" w:rsidRPr="002F50E4">
        <w:rPr>
          <w:rFonts w:ascii="Times" w:hAnsi="Times" w:cs="Times New Roman"/>
          <w:sz w:val="24"/>
          <w:szCs w:val="24"/>
        </w:rPr>
        <w:t xml:space="preserve">are </w:t>
      </w:r>
      <w:r w:rsidRPr="002F50E4">
        <w:rPr>
          <w:rFonts w:ascii="Times" w:hAnsi="Times" w:cs="Times New Roman"/>
          <w:sz w:val="24"/>
          <w:szCs w:val="24"/>
        </w:rPr>
        <w:t>rare in the published literature</w:t>
      </w:r>
      <w:ins w:id="433" w:author="Greg Jensen" w:date="2020-07-11T17:35:00Z">
        <w:r w:rsidR="00647730">
          <w:rPr>
            <w:rFonts w:ascii="Times" w:hAnsi="Times" w:cs="Times New Roman"/>
            <w:sz w:val="24"/>
            <w:szCs w:val="24"/>
          </w:rPr>
          <w:t xml:space="preserve"> (</w:t>
        </w:r>
        <w:proofErr w:type="spellStart"/>
        <w:r w:rsidR="00647730">
          <w:rPr>
            <w:rFonts w:ascii="Times" w:hAnsi="Times" w:cs="Times New Roman"/>
            <w:sz w:val="24"/>
            <w:szCs w:val="24"/>
          </w:rPr>
          <w:t>Clutton</w:t>
        </w:r>
        <w:proofErr w:type="spellEnd"/>
        <w:r w:rsidR="00647730">
          <w:rPr>
            <w:rFonts w:ascii="Times" w:hAnsi="Times" w:cs="Times New Roman"/>
            <w:sz w:val="24"/>
            <w:szCs w:val="24"/>
          </w:rPr>
          <w:t>-Brock 2009)</w:t>
        </w:r>
      </w:ins>
      <w:r w:rsidRPr="002F50E4">
        <w:rPr>
          <w:rFonts w:ascii="Times" w:hAnsi="Times" w:cs="Times New Roman"/>
          <w:sz w:val="24"/>
          <w:szCs w:val="24"/>
        </w:rPr>
        <w:t xml:space="preserve">, they warrant further scrutiny. </w:t>
      </w:r>
    </w:p>
    <w:p w14:paraId="0E1A53D0" w14:textId="1FD8AE49" w:rsidR="009F352E" w:rsidRPr="002F50E4" w:rsidRDefault="00505832" w:rsidP="00D44047">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With respect to the first claim of equal reward value of social release and food, we found that relative value of food and social release varied systematically across conditions.</w:t>
      </w:r>
      <w:r w:rsidR="005627F3">
        <w:rPr>
          <w:rFonts w:ascii="Times" w:hAnsi="Times" w:cs="Times New Roman"/>
          <w:sz w:val="24"/>
          <w:szCs w:val="24"/>
        </w:rPr>
        <w:t xml:space="preserve"> </w:t>
      </w:r>
      <w:r w:rsidRPr="002F50E4">
        <w:rPr>
          <w:rFonts w:ascii="Times" w:hAnsi="Times" w:cs="Times New Roman"/>
          <w:sz w:val="24"/>
          <w:szCs w:val="24"/>
        </w:rPr>
        <w:t xml:space="preserve">More specifically, when food and social motivation were </w:t>
      </w:r>
      <w:ins w:id="434" w:author="Greg Jensen" w:date="2020-07-11T17:39:00Z">
        <w:r w:rsidR="006A5C94">
          <w:rPr>
            <w:rFonts w:ascii="Times" w:hAnsi="Times" w:cs="Times New Roman"/>
            <w:sz w:val="24"/>
            <w:szCs w:val="24"/>
          </w:rPr>
          <w:t xml:space="preserve">both </w:t>
        </w:r>
      </w:ins>
      <w:r w:rsidRPr="002F50E4">
        <w:rPr>
          <w:rFonts w:ascii="Times" w:hAnsi="Times" w:cs="Times New Roman"/>
          <w:sz w:val="24"/>
          <w:szCs w:val="24"/>
        </w:rPr>
        <w:t>low (</w:t>
      </w:r>
      <w:ins w:id="435" w:author="Greg Jensen" w:date="2020-07-11T17:39:00Z">
        <w:r w:rsidR="006A5C94">
          <w:rPr>
            <w:rFonts w:ascii="Times" w:hAnsi="Times" w:cs="Times New Roman"/>
            <w:sz w:val="24"/>
            <w:szCs w:val="24"/>
          </w:rPr>
          <w:t xml:space="preserve">i.e. the focal rat had </w:t>
        </w:r>
      </w:ins>
      <w:r w:rsidRPr="002F50E4">
        <w:rPr>
          <w:rFonts w:ascii="Times" w:hAnsi="Times" w:cs="Times New Roman"/>
          <w:sz w:val="24"/>
          <w:szCs w:val="24"/>
        </w:rPr>
        <w:t xml:space="preserve">unrestricted </w:t>
      </w:r>
      <w:proofErr w:type="spellStart"/>
      <w:r w:rsidRPr="002F50E4">
        <w:rPr>
          <w:rFonts w:ascii="Times" w:hAnsi="Times" w:cs="Times New Roman"/>
          <w:sz w:val="24"/>
          <w:szCs w:val="24"/>
        </w:rPr>
        <w:t>homecage</w:t>
      </w:r>
      <w:proofErr w:type="spellEnd"/>
      <w:r w:rsidRPr="002F50E4">
        <w:rPr>
          <w:rFonts w:ascii="Times" w:hAnsi="Times" w:cs="Times New Roman"/>
          <w:sz w:val="24"/>
          <w:szCs w:val="24"/>
        </w:rPr>
        <w:t xml:space="preserve"> access</w:t>
      </w:r>
      <w:ins w:id="436" w:author="Greg Jensen" w:date="2020-07-11T17:39:00Z">
        <w:r w:rsidR="006A5C94">
          <w:rPr>
            <w:rFonts w:ascii="Times" w:hAnsi="Times" w:cs="Times New Roman"/>
            <w:sz w:val="24"/>
            <w:szCs w:val="24"/>
          </w:rPr>
          <w:t xml:space="preserve"> to b</w:t>
        </w:r>
      </w:ins>
      <w:ins w:id="437" w:author="Greg Jensen" w:date="2020-07-11T17:40:00Z">
        <w:r w:rsidR="006A5C94">
          <w:rPr>
            <w:rFonts w:ascii="Times" w:hAnsi="Times" w:cs="Times New Roman"/>
            <w:sz w:val="24"/>
            <w:szCs w:val="24"/>
          </w:rPr>
          <w:t>oth the focal rat and to chow</w:t>
        </w:r>
      </w:ins>
      <w:del w:id="438" w:author="Greg Jensen" w:date="2020-07-11T17:40:00Z">
        <w:r w:rsidRPr="002F50E4" w:rsidDel="006A5C94">
          <w:rPr>
            <w:rFonts w:ascii="Times" w:hAnsi="Times" w:cs="Times New Roman"/>
            <w:sz w:val="24"/>
            <w:szCs w:val="24"/>
          </w:rPr>
          <w:delText xml:space="preserve"> </w:delText>
        </w:r>
      </w:del>
      <w:ins w:id="439" w:author="Greg Jensen" w:date="2020-07-11T17:40:00Z">
        <w:r w:rsidR="006A5C94">
          <w:rPr>
            <w:rFonts w:ascii="Times" w:hAnsi="Times" w:cs="Times New Roman"/>
            <w:sz w:val="24"/>
            <w:szCs w:val="24"/>
          </w:rPr>
          <w:t xml:space="preserve"> in their home cage</w:t>
        </w:r>
      </w:ins>
      <w:del w:id="440" w:author="Greg Jensen" w:date="2020-07-11T17:40:00Z">
        <w:r w:rsidRPr="002F50E4" w:rsidDel="006A5C94">
          <w:rPr>
            <w:rFonts w:ascii="Times" w:hAnsi="Times" w:cs="Times New Roman"/>
            <w:sz w:val="24"/>
            <w:szCs w:val="24"/>
          </w:rPr>
          <w:delText>outside the session</w:delText>
        </w:r>
      </w:del>
      <w:r w:rsidRPr="002F50E4">
        <w:rPr>
          <w:rFonts w:ascii="Times" w:hAnsi="Times" w:cs="Times New Roman"/>
          <w:sz w:val="24"/>
          <w:szCs w:val="24"/>
        </w:rPr>
        <w:t xml:space="preserve">) and food quantity was high (4-5 pellets per trial), food and social release were chosen about equally often (Conditions 4-6), consistent with the Ben-Ami </w:t>
      </w:r>
      <w:proofErr w:type="spellStart"/>
      <w:r w:rsidRPr="002F50E4">
        <w:rPr>
          <w:rFonts w:ascii="Times" w:hAnsi="Times" w:cs="Times New Roman"/>
          <w:sz w:val="24"/>
          <w:szCs w:val="24"/>
        </w:rPr>
        <w:t>Bartal</w:t>
      </w:r>
      <w:proofErr w:type="spellEnd"/>
      <w:r w:rsidRPr="002F50E4">
        <w:rPr>
          <w:rFonts w:ascii="Times" w:hAnsi="Times" w:cs="Times New Roman"/>
          <w:sz w:val="24"/>
          <w:szCs w:val="24"/>
        </w:rPr>
        <w:t xml:space="preserve"> (2011) findings.</w:t>
      </w:r>
      <w:r w:rsidR="005627F3">
        <w:rPr>
          <w:rFonts w:ascii="Times" w:hAnsi="Times" w:cs="Times New Roman"/>
          <w:sz w:val="24"/>
          <w:szCs w:val="24"/>
        </w:rPr>
        <w:t xml:space="preserve"> </w:t>
      </w:r>
      <w:r w:rsidRPr="002F50E4">
        <w:rPr>
          <w:rFonts w:ascii="Times" w:hAnsi="Times" w:cs="Times New Roman"/>
          <w:sz w:val="24"/>
          <w:szCs w:val="24"/>
        </w:rPr>
        <w:t xml:space="preserve">When food motivation was high (restricted </w:t>
      </w:r>
      <w:del w:id="441" w:author="Greg Jensen" w:date="2020-07-11T17:40:00Z">
        <w:r w:rsidRPr="002F50E4" w:rsidDel="006A5C94">
          <w:rPr>
            <w:rFonts w:ascii="Times" w:hAnsi="Times" w:cs="Times New Roman"/>
            <w:sz w:val="24"/>
            <w:szCs w:val="24"/>
          </w:rPr>
          <w:delText>acccess</w:delText>
        </w:r>
      </w:del>
      <w:ins w:id="442" w:author="Greg Jensen" w:date="2020-07-11T17:40:00Z">
        <w:r w:rsidR="006A5C94" w:rsidRPr="002F50E4">
          <w:rPr>
            <w:rFonts w:ascii="Times" w:hAnsi="Times" w:cs="Times New Roman"/>
            <w:sz w:val="24"/>
            <w:szCs w:val="24"/>
          </w:rPr>
          <w:t>access</w:t>
        </w:r>
      </w:ins>
      <w:r w:rsidRPr="002F50E4">
        <w:rPr>
          <w:rFonts w:ascii="Times" w:hAnsi="Times" w:cs="Times New Roman"/>
          <w:sz w:val="24"/>
          <w:szCs w:val="24"/>
        </w:rPr>
        <w:t xml:space="preserve"> to food outside the session), however, rats </w:t>
      </w:r>
      <w:del w:id="443" w:author="Greg Jensen" w:date="2020-07-11T17:40:00Z">
        <w:r w:rsidRPr="002F50E4" w:rsidDel="006A5C94">
          <w:rPr>
            <w:rFonts w:ascii="Times" w:hAnsi="Times" w:cs="Times New Roman"/>
            <w:sz w:val="24"/>
            <w:szCs w:val="24"/>
          </w:rPr>
          <w:delText xml:space="preserve">strongly </w:delText>
        </w:r>
      </w:del>
      <w:ins w:id="444" w:author="Greg Jensen" w:date="2020-07-11T17:40:00Z">
        <w:r w:rsidR="006A5C94">
          <w:rPr>
            <w:rFonts w:ascii="Times" w:hAnsi="Times" w:cs="Times New Roman"/>
            <w:sz w:val="24"/>
            <w:szCs w:val="24"/>
          </w:rPr>
          <w:t>clearly</w:t>
        </w:r>
        <w:r w:rsidR="006A5C94" w:rsidRPr="002F50E4">
          <w:rPr>
            <w:rFonts w:ascii="Times" w:hAnsi="Times" w:cs="Times New Roman"/>
            <w:sz w:val="24"/>
            <w:szCs w:val="24"/>
          </w:rPr>
          <w:t xml:space="preserve"> </w:t>
        </w:r>
      </w:ins>
      <w:r w:rsidRPr="002F50E4">
        <w:rPr>
          <w:rFonts w:ascii="Times" w:hAnsi="Times" w:cs="Times New Roman"/>
          <w:sz w:val="24"/>
          <w:szCs w:val="24"/>
        </w:rPr>
        <w:t>preferred food over social release (Conditions 1-3).</w:t>
      </w:r>
      <w:r w:rsidR="005627F3">
        <w:rPr>
          <w:rFonts w:ascii="Times" w:hAnsi="Times" w:cs="Times New Roman"/>
          <w:sz w:val="24"/>
          <w:szCs w:val="24"/>
        </w:rPr>
        <w:t xml:space="preserve"> </w:t>
      </w:r>
      <w:r w:rsidRPr="002F50E4">
        <w:rPr>
          <w:rFonts w:ascii="Times" w:hAnsi="Times" w:cs="Times New Roman"/>
          <w:sz w:val="24"/>
          <w:szCs w:val="24"/>
        </w:rPr>
        <w:t xml:space="preserve">This finding is consistent with the </w:t>
      </w:r>
      <w:proofErr w:type="spellStart"/>
      <w:r w:rsidRPr="002F50E4">
        <w:rPr>
          <w:rFonts w:ascii="Times" w:hAnsi="Times" w:cs="Times New Roman"/>
          <w:sz w:val="24"/>
          <w:szCs w:val="24"/>
        </w:rPr>
        <w:t>Hiura</w:t>
      </w:r>
      <w:proofErr w:type="spellEnd"/>
      <w:r w:rsidRPr="002F50E4">
        <w:rPr>
          <w:rFonts w:ascii="Times" w:hAnsi="Times" w:cs="Times New Roman"/>
          <w:sz w:val="24"/>
          <w:szCs w:val="24"/>
        </w:rPr>
        <w:t xml:space="preserve"> et al. (2018) findings, showing strong and reliable preference for food over social release when food is restricted outside the </w:t>
      </w:r>
      <w:r w:rsidRPr="002F50E4">
        <w:rPr>
          <w:rFonts w:ascii="Times" w:hAnsi="Times" w:cs="Times New Roman"/>
          <w:sz w:val="24"/>
          <w:szCs w:val="24"/>
        </w:rPr>
        <w:lastRenderedPageBreak/>
        <w:t xml:space="preserve">session (see also </w:t>
      </w:r>
      <w:proofErr w:type="spellStart"/>
      <w:r w:rsidRPr="002F50E4">
        <w:rPr>
          <w:rFonts w:ascii="Times" w:hAnsi="Times" w:cs="Times New Roman"/>
          <w:sz w:val="24"/>
          <w:szCs w:val="24"/>
        </w:rPr>
        <w:t>Blystad</w:t>
      </w:r>
      <w:proofErr w:type="spellEnd"/>
      <w:r w:rsidRPr="002F50E4">
        <w:rPr>
          <w:rFonts w:ascii="Times" w:hAnsi="Times" w:cs="Times New Roman"/>
          <w:sz w:val="24"/>
          <w:szCs w:val="24"/>
        </w:rPr>
        <w:t xml:space="preserve"> et al., 2019).</w:t>
      </w:r>
      <w:r w:rsidR="005627F3">
        <w:rPr>
          <w:rFonts w:ascii="Times" w:hAnsi="Times" w:cs="Times New Roman"/>
          <w:sz w:val="24"/>
          <w:szCs w:val="24"/>
        </w:rPr>
        <w:t xml:space="preserve"> </w:t>
      </w:r>
      <w:r w:rsidRPr="002F50E4">
        <w:rPr>
          <w:rFonts w:ascii="Times" w:hAnsi="Times" w:cs="Times New Roman"/>
          <w:sz w:val="24"/>
          <w:szCs w:val="24"/>
        </w:rPr>
        <w:t xml:space="preserve">Taken as a whole, </w:t>
      </w:r>
      <w:del w:id="445" w:author="Greg Jensen" w:date="2020-07-11T17:41:00Z">
        <w:r w:rsidRPr="002F50E4" w:rsidDel="006A5C94">
          <w:rPr>
            <w:rFonts w:ascii="Times" w:hAnsi="Times" w:cs="Times New Roman"/>
            <w:sz w:val="24"/>
            <w:szCs w:val="24"/>
          </w:rPr>
          <w:delText xml:space="preserve">then, </w:delText>
        </w:r>
      </w:del>
      <w:r w:rsidRPr="002F50E4">
        <w:rPr>
          <w:rFonts w:ascii="Times" w:hAnsi="Times" w:cs="Times New Roman"/>
          <w:sz w:val="24"/>
          <w:szCs w:val="24"/>
        </w:rPr>
        <w:t>the presents results show that relative preference between social and food is not invariant, but rather, is subject to reward and motivational variables (food quantity and overall food access).</w:t>
      </w:r>
      <w:r w:rsidR="005627F3">
        <w:rPr>
          <w:rFonts w:ascii="Times" w:hAnsi="Times" w:cs="Times New Roman"/>
          <w:sz w:val="24"/>
          <w:szCs w:val="24"/>
        </w:rPr>
        <w:t xml:space="preserve"> </w:t>
      </w:r>
      <w:r w:rsidRPr="002F50E4">
        <w:rPr>
          <w:rFonts w:ascii="Times" w:hAnsi="Times" w:cs="Times New Roman"/>
          <w:sz w:val="24"/>
          <w:szCs w:val="24"/>
        </w:rPr>
        <w:t>The relative value of social release and food are always subject to these (and other) variables, and it would therefore be premature to draw broad conclusions about their relative value from sampling only a limited range of conditions</w:t>
      </w:r>
      <w:r w:rsidR="00F30B8D" w:rsidRPr="002F50E4">
        <w:rPr>
          <w:rFonts w:ascii="Times" w:hAnsi="Times" w:cs="Times New Roman"/>
          <w:sz w:val="24"/>
          <w:szCs w:val="24"/>
        </w:rPr>
        <w:t>.</w:t>
      </w:r>
      <w:r w:rsidR="005627F3">
        <w:rPr>
          <w:rFonts w:ascii="Times" w:hAnsi="Times" w:cs="Times New Roman"/>
          <w:sz w:val="24"/>
          <w:szCs w:val="24"/>
        </w:rPr>
        <w:t xml:space="preserve"> </w:t>
      </w:r>
    </w:p>
    <w:p w14:paraId="02262DA4" w14:textId="7F39C3E6" w:rsidR="00505832" w:rsidRPr="002F50E4" w:rsidRDefault="00505832" w:rsidP="009F352E">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 xml:space="preserve">The changes in preference across </w:t>
      </w:r>
      <w:r w:rsidR="00F41371" w:rsidRPr="002F50E4">
        <w:rPr>
          <w:rFonts w:ascii="Times" w:hAnsi="Times" w:cs="Times New Roman"/>
          <w:sz w:val="24"/>
          <w:szCs w:val="24"/>
        </w:rPr>
        <w:t xml:space="preserve">manipulation of food quantity in </w:t>
      </w:r>
      <w:r w:rsidRPr="002F50E4">
        <w:rPr>
          <w:rFonts w:ascii="Times" w:hAnsi="Times" w:cs="Times New Roman"/>
          <w:sz w:val="24"/>
          <w:szCs w:val="24"/>
        </w:rPr>
        <w:t>the first three conditions were driven mainly by changes in the number of food choices per session.</w:t>
      </w:r>
      <w:r w:rsidR="005627F3">
        <w:rPr>
          <w:rFonts w:ascii="Times" w:hAnsi="Times" w:cs="Times New Roman"/>
          <w:sz w:val="24"/>
          <w:szCs w:val="24"/>
        </w:rPr>
        <w:t xml:space="preserve"> </w:t>
      </w:r>
      <w:r w:rsidRPr="002F50E4">
        <w:rPr>
          <w:rFonts w:ascii="Times" w:hAnsi="Times" w:cs="Times New Roman"/>
          <w:sz w:val="24"/>
          <w:szCs w:val="24"/>
        </w:rPr>
        <w:t xml:space="preserve">This is partly </w:t>
      </w:r>
      <w:commentRangeStart w:id="446"/>
      <w:r w:rsidRPr="002F50E4">
        <w:rPr>
          <w:rFonts w:ascii="Times" w:hAnsi="Times" w:cs="Times New Roman"/>
          <w:sz w:val="24"/>
          <w:szCs w:val="24"/>
        </w:rPr>
        <w:t xml:space="preserve">due to economic factors (i.e., because the number of pellets per choice was increasing across these conditions, fewer food choices were needed to maintain comparable levels of food consumption), </w:t>
      </w:r>
      <w:r w:rsidR="003B0288" w:rsidRPr="002F50E4">
        <w:rPr>
          <w:rFonts w:ascii="Times" w:hAnsi="Times" w:cs="Times New Roman"/>
          <w:sz w:val="24"/>
          <w:szCs w:val="24"/>
        </w:rPr>
        <w:t xml:space="preserve">and partly due to </w:t>
      </w:r>
      <w:r w:rsidRPr="002F50E4">
        <w:rPr>
          <w:rFonts w:ascii="Times" w:hAnsi="Times" w:cs="Times New Roman"/>
          <w:sz w:val="24"/>
          <w:szCs w:val="24"/>
        </w:rPr>
        <w:t>satiation</w:t>
      </w:r>
      <w:commentRangeEnd w:id="446"/>
      <w:r w:rsidR="006A5C94">
        <w:rPr>
          <w:rStyle w:val="CommentReference"/>
          <w:rFonts w:asciiTheme="minorHAnsi" w:eastAsiaTheme="minorEastAsia" w:hAnsiTheme="minorHAnsi" w:cstheme="minorBidi"/>
          <w:lang w:val="en-US" w:eastAsia="zh-CN"/>
        </w:rPr>
        <w:commentReference w:id="446"/>
      </w:r>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 xml:space="preserve">Given the low price (1 response) and the dozens of choice opportunities each session, rats </w:t>
      </w:r>
      <w:del w:id="447" w:author="Greg Jensen" w:date="2020-07-11T18:00:00Z">
        <w:r w:rsidRPr="002F50E4" w:rsidDel="00D75DD7">
          <w:rPr>
            <w:rFonts w:ascii="Times" w:hAnsi="Times" w:cs="Times New Roman"/>
            <w:sz w:val="24"/>
            <w:szCs w:val="24"/>
          </w:rPr>
          <w:delText xml:space="preserve">were </w:delText>
        </w:r>
      </w:del>
      <w:r w:rsidRPr="002F50E4">
        <w:rPr>
          <w:rFonts w:ascii="Times" w:hAnsi="Times" w:cs="Times New Roman"/>
          <w:sz w:val="24"/>
          <w:szCs w:val="24"/>
        </w:rPr>
        <w:t>produc</w:t>
      </w:r>
      <w:del w:id="448" w:author="Greg Jensen" w:date="2020-07-11T18:00:00Z">
        <w:r w:rsidRPr="002F50E4" w:rsidDel="00D75DD7">
          <w:rPr>
            <w:rFonts w:ascii="Times" w:hAnsi="Times" w:cs="Times New Roman"/>
            <w:sz w:val="24"/>
            <w:szCs w:val="24"/>
          </w:rPr>
          <w:delText>ing</w:delText>
        </w:r>
      </w:del>
      <w:ins w:id="449" w:author="Greg Jensen" w:date="2020-07-11T18:00:00Z">
        <w:r w:rsidR="00D75DD7">
          <w:rPr>
            <w:rFonts w:ascii="Times" w:hAnsi="Times" w:cs="Times New Roman"/>
            <w:sz w:val="24"/>
            <w:szCs w:val="24"/>
          </w:rPr>
          <w:t>ed</w:t>
        </w:r>
      </w:ins>
      <w:r w:rsidRPr="002F50E4">
        <w:rPr>
          <w:rFonts w:ascii="Times" w:hAnsi="Times" w:cs="Times New Roman"/>
          <w:sz w:val="24"/>
          <w:szCs w:val="24"/>
        </w:rPr>
        <w:t xml:space="preserve"> and </w:t>
      </w:r>
      <w:del w:id="450" w:author="Greg Jensen" w:date="2020-07-11T18:00:00Z">
        <w:r w:rsidRPr="002F50E4" w:rsidDel="00D75DD7">
          <w:rPr>
            <w:rFonts w:ascii="Times" w:hAnsi="Times" w:cs="Times New Roman"/>
            <w:sz w:val="24"/>
            <w:szCs w:val="24"/>
          </w:rPr>
          <w:delText xml:space="preserve">consuming </w:delText>
        </w:r>
      </w:del>
      <w:ins w:id="451" w:author="Greg Jensen" w:date="2020-07-11T18:00:00Z">
        <w:r w:rsidR="00D75DD7" w:rsidRPr="002F50E4">
          <w:rPr>
            <w:rFonts w:ascii="Times" w:hAnsi="Times" w:cs="Times New Roman"/>
            <w:sz w:val="24"/>
            <w:szCs w:val="24"/>
          </w:rPr>
          <w:t>consum</w:t>
        </w:r>
        <w:r w:rsidR="00D75DD7">
          <w:rPr>
            <w:rFonts w:ascii="Times" w:hAnsi="Times" w:cs="Times New Roman"/>
            <w:sz w:val="24"/>
            <w:szCs w:val="24"/>
          </w:rPr>
          <w:t>ed</w:t>
        </w:r>
        <w:r w:rsidR="00D75DD7" w:rsidRPr="002F50E4">
          <w:rPr>
            <w:rFonts w:ascii="Times" w:hAnsi="Times" w:cs="Times New Roman"/>
            <w:sz w:val="24"/>
            <w:szCs w:val="24"/>
          </w:rPr>
          <w:t xml:space="preserve"> </w:t>
        </w:r>
      </w:ins>
      <w:r w:rsidRPr="002F50E4">
        <w:rPr>
          <w:rFonts w:ascii="Times" w:hAnsi="Times" w:cs="Times New Roman"/>
          <w:sz w:val="24"/>
          <w:szCs w:val="24"/>
        </w:rPr>
        <w:t xml:space="preserve">large numbers of sucrose pellets each session </w:t>
      </w:r>
      <w:ins w:id="452" w:author="Greg Jensen" w:date="2020-07-11T18:24:00Z">
        <w:r w:rsidR="00D75DD7">
          <w:rPr>
            <w:rFonts w:ascii="Times" w:hAnsi="Times" w:cs="Times New Roman"/>
            <w:sz w:val="24"/>
            <w:szCs w:val="24"/>
          </w:rPr>
          <w:t xml:space="preserve">when </w:t>
        </w:r>
        <w:r w:rsidR="009A55B3">
          <w:rPr>
            <w:rFonts w:ascii="Times" w:hAnsi="Times" w:cs="Times New Roman"/>
            <w:sz w:val="24"/>
            <w:szCs w:val="24"/>
          </w:rPr>
          <w:t xml:space="preserve">chow in their home cage was restricted </w:t>
        </w:r>
      </w:ins>
      <w:r w:rsidRPr="002F50E4">
        <w:rPr>
          <w:rFonts w:ascii="Times" w:hAnsi="Times" w:cs="Times New Roman"/>
          <w:sz w:val="24"/>
          <w:szCs w:val="24"/>
        </w:rPr>
        <w:t>(</w:t>
      </w:r>
      <w:del w:id="453" w:author="Greg Jensen" w:date="2020-07-11T18:25:00Z">
        <w:r w:rsidRPr="002F50E4" w:rsidDel="009A55B3">
          <w:rPr>
            <w:rFonts w:ascii="Times" w:hAnsi="Times" w:cs="Times New Roman"/>
            <w:sz w:val="24"/>
            <w:szCs w:val="24"/>
          </w:rPr>
          <w:delText>xx</w:delText>
        </w:r>
      </w:del>
      <w:ins w:id="454" w:author="Greg Jensen" w:date="2020-07-11T18:25:00Z">
        <w:r w:rsidR="009A55B3">
          <w:rPr>
            <w:rFonts w:ascii="Times" w:hAnsi="Times" w:cs="Times New Roman"/>
            <w:sz w:val="24"/>
            <w:szCs w:val="24"/>
          </w:rPr>
          <w:t>37</w:t>
        </w:r>
      </w:ins>
      <w:r w:rsidRPr="002F50E4">
        <w:rPr>
          <w:rFonts w:ascii="Times" w:hAnsi="Times" w:cs="Times New Roman"/>
          <w:sz w:val="24"/>
          <w:szCs w:val="24"/>
        </w:rPr>
        <w:t>-</w:t>
      </w:r>
      <w:del w:id="455" w:author="Greg Jensen" w:date="2020-07-11T18:25:00Z">
        <w:r w:rsidRPr="002F50E4" w:rsidDel="009A55B3">
          <w:rPr>
            <w:rFonts w:ascii="Times" w:hAnsi="Times" w:cs="Times New Roman"/>
            <w:sz w:val="24"/>
            <w:szCs w:val="24"/>
          </w:rPr>
          <w:delText>xx</w:delText>
        </w:r>
      </w:del>
      <w:ins w:id="456" w:author="Greg Jensen" w:date="2020-07-11T18:25:00Z">
        <w:r w:rsidR="009A55B3">
          <w:rPr>
            <w:rFonts w:ascii="Times" w:hAnsi="Times" w:cs="Times New Roman"/>
            <w:sz w:val="24"/>
            <w:szCs w:val="24"/>
          </w:rPr>
          <w:t>284</w:t>
        </w:r>
      </w:ins>
      <w:ins w:id="457" w:author="Greg Jensen" w:date="2020-07-11T18:29:00Z">
        <w:r w:rsidR="009A55B3">
          <w:rPr>
            <w:rFonts w:ascii="Times" w:hAnsi="Times" w:cs="Times New Roman"/>
            <w:sz w:val="24"/>
            <w:szCs w:val="24"/>
          </w:rPr>
          <w:t xml:space="preserve"> pellets</w:t>
        </w:r>
      </w:ins>
      <w:r w:rsidRPr="002F50E4">
        <w:rPr>
          <w:rFonts w:ascii="Times" w:hAnsi="Times" w:cs="Times New Roman"/>
          <w:sz w:val="24"/>
          <w:szCs w:val="24"/>
        </w:rPr>
        <w:t>, across rats).</w:t>
      </w:r>
      <w:r w:rsidR="005627F3">
        <w:rPr>
          <w:rFonts w:ascii="Times" w:hAnsi="Times" w:cs="Times New Roman"/>
          <w:sz w:val="24"/>
          <w:szCs w:val="24"/>
        </w:rPr>
        <w:t xml:space="preserve"> </w:t>
      </w:r>
      <w:ins w:id="458" w:author="Greg Jensen" w:date="2020-07-11T18:28:00Z">
        <w:r w:rsidR="009A55B3">
          <w:rPr>
            <w:rFonts w:ascii="Times" w:hAnsi="Times" w:cs="Times New Roman"/>
            <w:sz w:val="24"/>
            <w:szCs w:val="24"/>
          </w:rPr>
          <w:t>By contrast, when</w:t>
        </w:r>
      </w:ins>
      <w:ins w:id="459" w:author="Greg Jensen" w:date="2020-07-11T18:29:00Z">
        <w:r w:rsidR="009A55B3">
          <w:rPr>
            <w:rFonts w:ascii="Times" w:hAnsi="Times" w:cs="Times New Roman"/>
            <w:sz w:val="24"/>
            <w:szCs w:val="24"/>
          </w:rPr>
          <w:t xml:space="preserve"> home cage chow was unlimited and food motivation was low, subjects consumed substantially fewer pellets (16-107 pellets, across rats). </w:t>
        </w:r>
      </w:ins>
      <w:r w:rsidRPr="002F50E4">
        <w:rPr>
          <w:rFonts w:ascii="Times" w:hAnsi="Times" w:cs="Times New Roman"/>
          <w:sz w:val="24"/>
          <w:szCs w:val="24"/>
        </w:rPr>
        <w:t>And when coupled with unlimited food access outside the session in Condition 4, the procedures combined to produce conditions of low food need.</w:t>
      </w:r>
      <w:r w:rsidR="005627F3">
        <w:rPr>
          <w:rFonts w:ascii="Times" w:hAnsi="Times" w:cs="Times New Roman"/>
          <w:sz w:val="24"/>
          <w:szCs w:val="24"/>
        </w:rPr>
        <w:t xml:space="preserve"> </w:t>
      </w:r>
      <w:r w:rsidRPr="002F50E4">
        <w:rPr>
          <w:rFonts w:ascii="Times" w:hAnsi="Times" w:cs="Times New Roman"/>
          <w:sz w:val="24"/>
          <w:szCs w:val="24"/>
        </w:rPr>
        <w:t xml:space="preserve">Indeed, our rats had such an abundance of food, there was often food left at the end of </w:t>
      </w:r>
      <w:del w:id="460" w:author="Greg Jensen" w:date="2020-07-11T18:31:00Z">
        <w:r w:rsidRPr="002F50E4" w:rsidDel="009A55B3">
          <w:rPr>
            <w:rFonts w:ascii="Times" w:hAnsi="Times" w:cs="Times New Roman"/>
            <w:sz w:val="24"/>
            <w:szCs w:val="24"/>
          </w:rPr>
          <w:delText>the session</w:delText>
        </w:r>
      </w:del>
      <w:ins w:id="461" w:author="Greg Jensen" w:date="2020-07-11T18:31:00Z">
        <w:r w:rsidR="009A55B3">
          <w:rPr>
            <w:rFonts w:ascii="Times" w:hAnsi="Times" w:cs="Times New Roman"/>
            <w:sz w:val="24"/>
            <w:szCs w:val="24"/>
          </w:rPr>
          <w:t>the food collection periods of Phase 2</w:t>
        </w:r>
      </w:ins>
      <w:r w:rsidR="009C7D00" w:rsidRPr="002F50E4">
        <w:rPr>
          <w:rFonts w:ascii="Times" w:hAnsi="Times" w:cs="Times New Roman"/>
          <w:sz w:val="24"/>
          <w:szCs w:val="24"/>
        </w:rPr>
        <w:t xml:space="preserve"> (</w:t>
      </w:r>
      <w:del w:id="462" w:author="Greg Jensen" w:date="2020-07-11T18:27:00Z">
        <w:r w:rsidR="009C7D00" w:rsidRPr="002F50E4" w:rsidDel="009A55B3">
          <w:rPr>
            <w:rFonts w:ascii="Times" w:hAnsi="Times" w:cs="Times New Roman"/>
            <w:sz w:val="24"/>
            <w:szCs w:val="24"/>
          </w:rPr>
          <w:delText>xx</w:delText>
        </w:r>
      </w:del>
      <w:ins w:id="463" w:author="Greg Jensen" w:date="2020-07-11T18:27:00Z">
        <w:r w:rsidR="009A55B3">
          <w:rPr>
            <w:rFonts w:ascii="Times" w:hAnsi="Times" w:cs="Times New Roman"/>
            <w:sz w:val="24"/>
            <w:szCs w:val="24"/>
          </w:rPr>
          <w:t>up to 26% of all pellets in Condition 5</w:t>
        </w:r>
      </w:ins>
      <w:r w:rsidR="009C7D00" w:rsidRPr="002F50E4">
        <w:rPr>
          <w:rFonts w:ascii="Times" w:hAnsi="Times" w:cs="Times New Roman"/>
          <w:sz w:val="24"/>
          <w:szCs w:val="24"/>
        </w:rPr>
        <w:t>)</w:t>
      </w:r>
      <w:ins w:id="464" w:author="Greg Jensen" w:date="2020-07-11T18:27:00Z">
        <w:r w:rsidR="009A55B3">
          <w:rPr>
            <w:rFonts w:ascii="Times" w:hAnsi="Times" w:cs="Times New Roman"/>
            <w:sz w:val="24"/>
            <w:szCs w:val="24"/>
          </w:rPr>
          <w:t>, even if there was no restrained rat with which to share them</w:t>
        </w:r>
      </w:ins>
      <w:r w:rsidR="009C7D00" w:rsidRPr="002F50E4">
        <w:rPr>
          <w:rFonts w:ascii="Times" w:hAnsi="Times" w:cs="Times New Roman"/>
          <w:sz w:val="24"/>
          <w:szCs w:val="24"/>
        </w:rPr>
        <w:t>.</w:t>
      </w:r>
      <w:r w:rsidR="005627F3">
        <w:rPr>
          <w:rFonts w:ascii="Times" w:hAnsi="Times" w:cs="Times New Roman"/>
          <w:sz w:val="24"/>
          <w:szCs w:val="24"/>
        </w:rPr>
        <w:t xml:space="preserve"> </w:t>
      </w:r>
      <w:r w:rsidR="00ED72F4" w:rsidRPr="002F50E4">
        <w:rPr>
          <w:rFonts w:ascii="Times" w:hAnsi="Times" w:cs="Times New Roman"/>
          <w:sz w:val="24"/>
          <w:szCs w:val="24"/>
        </w:rPr>
        <w:t xml:space="preserve">That rats did not consume rewards as highly valued as sucrose pellets suggests a </w:t>
      </w:r>
      <w:commentRangeStart w:id="465"/>
      <w:r w:rsidR="00ED72F4" w:rsidRPr="002F50E4">
        <w:rPr>
          <w:rFonts w:ascii="Times" w:hAnsi="Times" w:cs="Times New Roman"/>
          <w:sz w:val="24"/>
          <w:szCs w:val="24"/>
        </w:rPr>
        <w:t>high degree of satiation</w:t>
      </w:r>
      <w:commentRangeEnd w:id="465"/>
      <w:r w:rsidR="009A55B3">
        <w:rPr>
          <w:rStyle w:val="CommentReference"/>
          <w:rFonts w:asciiTheme="minorHAnsi" w:eastAsiaTheme="minorEastAsia" w:hAnsiTheme="minorHAnsi" w:cstheme="minorBidi"/>
          <w:lang w:val="en-US" w:eastAsia="zh-CN"/>
        </w:rPr>
        <w:commentReference w:id="465"/>
      </w:r>
      <w:r w:rsidR="00ED72F4" w:rsidRPr="002F50E4">
        <w:rPr>
          <w:rFonts w:ascii="Times" w:hAnsi="Times" w:cs="Times New Roman"/>
          <w:sz w:val="24"/>
          <w:szCs w:val="24"/>
        </w:rPr>
        <w:t xml:space="preserve">. </w:t>
      </w:r>
    </w:p>
    <w:p w14:paraId="0DB198DD" w14:textId="3ADD0EEF" w:rsidR="00505832" w:rsidRPr="002F50E4" w:rsidRDefault="00505832" w:rsidP="00505832">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 xml:space="preserve">Despite such low levels of food need, there was very little evidence of food sharing – the second and </w:t>
      </w:r>
      <w:del w:id="466" w:author="Greg Jensen" w:date="2020-07-11T18:31:00Z">
        <w:r w:rsidRPr="002F50E4" w:rsidDel="009A55B3">
          <w:rPr>
            <w:rFonts w:ascii="Times" w:hAnsi="Times" w:cs="Times New Roman"/>
            <w:sz w:val="24"/>
            <w:szCs w:val="24"/>
          </w:rPr>
          <w:delText xml:space="preserve">most </w:delText>
        </w:r>
      </w:del>
      <w:ins w:id="467" w:author="Greg Jensen" w:date="2020-07-11T18:31:00Z">
        <w:r w:rsidR="009A55B3">
          <w:rPr>
            <w:rFonts w:ascii="Times" w:hAnsi="Times" w:cs="Times New Roman"/>
            <w:sz w:val="24"/>
            <w:szCs w:val="24"/>
          </w:rPr>
          <w:t>more</w:t>
        </w:r>
        <w:r w:rsidR="009A55B3" w:rsidRPr="002F50E4">
          <w:rPr>
            <w:rFonts w:ascii="Times" w:hAnsi="Times" w:cs="Times New Roman"/>
            <w:sz w:val="24"/>
            <w:szCs w:val="24"/>
          </w:rPr>
          <w:t xml:space="preserve"> </w:t>
        </w:r>
      </w:ins>
      <w:r w:rsidRPr="002F50E4">
        <w:rPr>
          <w:rFonts w:ascii="Times" w:hAnsi="Times" w:cs="Times New Roman"/>
          <w:sz w:val="24"/>
          <w:szCs w:val="24"/>
        </w:rPr>
        <w:t xml:space="preserve">controversial claim set forth by Ben-Ami </w:t>
      </w:r>
      <w:proofErr w:type="spellStart"/>
      <w:r w:rsidRPr="002F50E4">
        <w:rPr>
          <w:rFonts w:ascii="Times" w:hAnsi="Times" w:cs="Times New Roman"/>
          <w:sz w:val="24"/>
          <w:szCs w:val="24"/>
        </w:rPr>
        <w:t>Bartal</w:t>
      </w:r>
      <w:proofErr w:type="spellEnd"/>
      <w:r w:rsidRPr="002F50E4">
        <w:rPr>
          <w:rFonts w:ascii="Times" w:hAnsi="Times" w:cs="Times New Roman"/>
          <w:sz w:val="24"/>
          <w:szCs w:val="24"/>
        </w:rPr>
        <w:t xml:space="preserve"> </w:t>
      </w:r>
      <w:del w:id="468" w:author="Greg Jensen" w:date="2020-07-11T18:31:00Z">
        <w:r w:rsidRPr="002F50E4" w:rsidDel="009A55B3">
          <w:rPr>
            <w:rFonts w:ascii="Times" w:hAnsi="Times" w:cs="Times New Roman"/>
            <w:sz w:val="24"/>
            <w:szCs w:val="24"/>
          </w:rPr>
          <w:delText>et al</w:delText>
        </w:r>
      </w:del>
      <w:ins w:id="469" w:author="Greg Jensen" w:date="2020-07-11T18:31:00Z">
        <w:r w:rsidR="009A55B3">
          <w:rPr>
            <w:rFonts w:ascii="Times" w:hAnsi="Times" w:cs="Times New Roman"/>
            <w:sz w:val="24"/>
            <w:szCs w:val="24"/>
          </w:rPr>
          <w:t>and colleagues</w:t>
        </w:r>
      </w:ins>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Behavior that met our operational definition of sharing (i.e., producing food</w:t>
      </w:r>
      <w:r w:rsidR="00EB3735" w:rsidRPr="002F50E4">
        <w:rPr>
          <w:rFonts w:ascii="Times" w:hAnsi="Times" w:cs="Times New Roman"/>
          <w:sz w:val="24"/>
          <w:szCs w:val="24"/>
        </w:rPr>
        <w:t xml:space="preserve"> and then </w:t>
      </w:r>
      <w:r w:rsidRPr="002F50E4">
        <w:rPr>
          <w:rFonts w:ascii="Times" w:hAnsi="Times" w:cs="Times New Roman"/>
          <w:sz w:val="24"/>
          <w:szCs w:val="24"/>
        </w:rPr>
        <w:t>releas</w:t>
      </w:r>
      <w:r w:rsidR="00EB3735" w:rsidRPr="002F50E4">
        <w:rPr>
          <w:rFonts w:ascii="Times" w:hAnsi="Times" w:cs="Times New Roman"/>
          <w:sz w:val="24"/>
          <w:szCs w:val="24"/>
        </w:rPr>
        <w:t xml:space="preserve">ing the rat </w:t>
      </w:r>
      <w:r w:rsidRPr="002F50E4">
        <w:rPr>
          <w:rFonts w:ascii="Times" w:hAnsi="Times" w:cs="Times New Roman"/>
          <w:sz w:val="24"/>
          <w:szCs w:val="24"/>
        </w:rPr>
        <w:t xml:space="preserve">while </w:t>
      </w:r>
      <w:r w:rsidRPr="002F50E4">
        <w:rPr>
          <w:rFonts w:ascii="Times" w:hAnsi="Times" w:cs="Times New Roman"/>
          <w:sz w:val="24"/>
          <w:szCs w:val="24"/>
        </w:rPr>
        <w:lastRenderedPageBreak/>
        <w:t xml:space="preserve">food remained available) was </w:t>
      </w:r>
      <w:del w:id="470" w:author="Greg Jensen" w:date="2020-07-11T18:32:00Z">
        <w:r w:rsidRPr="002F50E4" w:rsidDel="009A55B3">
          <w:rPr>
            <w:rFonts w:ascii="Times" w:hAnsi="Times" w:cs="Times New Roman"/>
            <w:sz w:val="24"/>
            <w:szCs w:val="24"/>
          </w:rPr>
          <w:delText>exceedingly rare</w:delText>
        </w:r>
      </w:del>
      <w:ins w:id="471" w:author="Greg Jensen" w:date="2020-07-11T18:32:00Z">
        <w:r w:rsidR="009A55B3">
          <w:rPr>
            <w:rFonts w:ascii="Times" w:hAnsi="Times" w:cs="Times New Roman"/>
            <w:sz w:val="24"/>
            <w:szCs w:val="24"/>
          </w:rPr>
          <w:t>infrequent</w:t>
        </w:r>
      </w:ins>
      <w:r w:rsidRPr="002F50E4">
        <w:rPr>
          <w:rFonts w:ascii="Times" w:hAnsi="Times" w:cs="Times New Roman"/>
          <w:sz w:val="24"/>
          <w:szCs w:val="24"/>
        </w:rPr>
        <w:t xml:space="preserve"> across all conditions in the experiment</w:t>
      </w:r>
      <w:ins w:id="472" w:author="Greg Jensen" w:date="2020-07-11T18:32:00Z">
        <w:r w:rsidR="009A55B3">
          <w:rPr>
            <w:rFonts w:ascii="Times" w:hAnsi="Times" w:cs="Times New Roman"/>
            <w:sz w:val="24"/>
            <w:szCs w:val="24"/>
          </w:rPr>
          <w:t xml:space="preserve">, </w:t>
        </w:r>
      </w:ins>
      <w:del w:id="473" w:author="Greg Jensen" w:date="2020-07-11T18:32:00Z">
        <w:r w:rsidRPr="002F50E4" w:rsidDel="009A55B3">
          <w:rPr>
            <w:rFonts w:ascii="Times" w:hAnsi="Times" w:cs="Times New Roman"/>
            <w:sz w:val="24"/>
            <w:szCs w:val="24"/>
          </w:rPr>
          <w:delText xml:space="preserve"> (xx%, across all subjects and conditions)</w:delText>
        </w:r>
      </w:del>
      <w:ins w:id="474" w:author="Greg Jensen" w:date="2020-07-11T18:32:00Z">
        <w:r w:rsidR="009A55B3">
          <w:rPr>
            <w:rFonts w:ascii="Times" w:hAnsi="Times" w:cs="Times New Roman"/>
            <w:sz w:val="24"/>
            <w:szCs w:val="24"/>
          </w:rPr>
          <w:t>with zero shared pellets being the most common outcome across sessions and the mean</w:t>
        </w:r>
      </w:ins>
      <w:ins w:id="475" w:author="Greg Jensen" w:date="2020-07-11T18:33:00Z">
        <w:r w:rsidR="009A55B3">
          <w:rPr>
            <w:rFonts w:ascii="Times" w:hAnsi="Times" w:cs="Times New Roman"/>
            <w:sz w:val="24"/>
            <w:szCs w:val="24"/>
          </w:rPr>
          <w:t xml:space="preserve"> being about 1 pellet per session</w:t>
        </w:r>
      </w:ins>
      <w:del w:id="476" w:author="Greg Jensen" w:date="2020-07-11T18:32:00Z">
        <w:r w:rsidRPr="002F50E4" w:rsidDel="009A55B3">
          <w:rPr>
            <w:rFonts w:ascii="Times" w:hAnsi="Times" w:cs="Times New Roman"/>
            <w:sz w:val="24"/>
            <w:szCs w:val="24"/>
          </w:rPr>
          <w:delText>, even late in the sessions when much of the social release occurred (Figure 3?)</w:delText>
        </w:r>
      </w:del>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 xml:space="preserve">It did not matter whether </w:t>
      </w:r>
      <w:commentRangeStart w:id="477"/>
      <w:r w:rsidRPr="002F50E4">
        <w:rPr>
          <w:rFonts w:ascii="Times" w:hAnsi="Times" w:cs="Times New Roman"/>
          <w:sz w:val="24"/>
          <w:szCs w:val="24"/>
        </w:rPr>
        <w:t xml:space="preserve">social and </w:t>
      </w:r>
      <w:commentRangeEnd w:id="477"/>
      <w:r w:rsidR="009A55B3">
        <w:rPr>
          <w:rStyle w:val="CommentReference"/>
          <w:rFonts w:asciiTheme="minorHAnsi" w:eastAsiaTheme="minorEastAsia" w:hAnsiTheme="minorHAnsi" w:cstheme="minorBidi"/>
          <w:lang w:val="en-US" w:eastAsia="zh-CN"/>
        </w:rPr>
        <w:commentReference w:id="477"/>
      </w:r>
      <w:r w:rsidRPr="002F50E4">
        <w:rPr>
          <w:rFonts w:ascii="Times" w:hAnsi="Times" w:cs="Times New Roman"/>
          <w:sz w:val="24"/>
          <w:szCs w:val="24"/>
        </w:rPr>
        <w:t xml:space="preserve">food access outside the session were restricted (Conditions 1-3) or not (Conditions 4-7); nor </w:t>
      </w:r>
      <w:r w:rsidR="00F30B8D" w:rsidRPr="002F50E4">
        <w:rPr>
          <w:rFonts w:ascii="Times" w:hAnsi="Times" w:cs="Times New Roman"/>
          <w:sz w:val="24"/>
          <w:szCs w:val="24"/>
        </w:rPr>
        <w:t xml:space="preserve">did it matter </w:t>
      </w:r>
      <w:r w:rsidR="00B84AF9" w:rsidRPr="002F50E4">
        <w:rPr>
          <w:rFonts w:ascii="Times" w:hAnsi="Times" w:cs="Times New Roman"/>
          <w:sz w:val="24"/>
          <w:szCs w:val="24"/>
        </w:rPr>
        <w:t>how many pellets were produced per response</w:t>
      </w:r>
      <w:r w:rsidRPr="002F50E4">
        <w:rPr>
          <w:rFonts w:ascii="Times" w:hAnsi="Times" w:cs="Times New Roman"/>
          <w:sz w:val="24"/>
          <w:szCs w:val="24"/>
        </w:rPr>
        <w:t xml:space="preserve"> (Condition 1-3): rats rarely shared </w:t>
      </w:r>
      <w:r w:rsidR="00D76AD3" w:rsidRPr="002F50E4">
        <w:rPr>
          <w:rFonts w:ascii="Times" w:hAnsi="Times" w:cs="Times New Roman"/>
          <w:sz w:val="24"/>
          <w:szCs w:val="24"/>
        </w:rPr>
        <w:t xml:space="preserve">with the other rat </w:t>
      </w:r>
      <w:r w:rsidRPr="002F50E4">
        <w:rPr>
          <w:rFonts w:ascii="Times" w:hAnsi="Times" w:cs="Times New Roman"/>
          <w:sz w:val="24"/>
          <w:szCs w:val="24"/>
        </w:rPr>
        <w:t>any of the hundreds of food pellets they produced each session.</w:t>
      </w:r>
      <w:r w:rsidR="005627F3">
        <w:rPr>
          <w:rFonts w:ascii="Times" w:hAnsi="Times" w:cs="Times New Roman"/>
          <w:sz w:val="24"/>
          <w:szCs w:val="24"/>
        </w:rPr>
        <w:t xml:space="preserve"> </w:t>
      </w:r>
      <w:r w:rsidRPr="002F50E4">
        <w:rPr>
          <w:rFonts w:ascii="Times" w:hAnsi="Times" w:cs="Times New Roman"/>
          <w:sz w:val="24"/>
          <w:szCs w:val="24"/>
        </w:rPr>
        <w:t>Even in the final three conditions, with procedures that mo</w:t>
      </w:r>
      <w:r w:rsidR="00EB3735" w:rsidRPr="002F50E4">
        <w:rPr>
          <w:rFonts w:ascii="Times" w:hAnsi="Times" w:cs="Times New Roman"/>
          <w:sz w:val="24"/>
          <w:szCs w:val="24"/>
        </w:rPr>
        <w:t xml:space="preserve">st </w:t>
      </w:r>
      <w:r w:rsidRPr="002F50E4">
        <w:rPr>
          <w:rFonts w:ascii="Times" w:hAnsi="Times" w:cs="Times New Roman"/>
          <w:sz w:val="24"/>
          <w:szCs w:val="24"/>
        </w:rPr>
        <w:t xml:space="preserve">closely matched the original study (i.e., symmetrically arranged </w:t>
      </w:r>
      <w:r w:rsidR="00B84AF9" w:rsidRPr="002F50E4">
        <w:rPr>
          <w:rFonts w:ascii="Times" w:hAnsi="Times" w:cs="Times New Roman"/>
          <w:sz w:val="24"/>
          <w:szCs w:val="24"/>
        </w:rPr>
        <w:t xml:space="preserve">social and </w:t>
      </w:r>
      <w:r w:rsidRPr="002F50E4">
        <w:rPr>
          <w:rFonts w:ascii="Times" w:hAnsi="Times" w:cs="Times New Roman"/>
          <w:sz w:val="24"/>
          <w:szCs w:val="24"/>
        </w:rPr>
        <w:t>food locations, 5 sucrose pellets, and unrestricted access to food and social contact outside the session), sharing was seldom observed.</w:t>
      </w:r>
      <w:r w:rsidR="005627F3">
        <w:rPr>
          <w:rFonts w:ascii="Times" w:hAnsi="Times" w:cs="Times New Roman"/>
          <w:sz w:val="24"/>
          <w:szCs w:val="24"/>
        </w:rPr>
        <w:t xml:space="preserve"> </w:t>
      </w:r>
      <w:r w:rsidRPr="002F50E4">
        <w:rPr>
          <w:rFonts w:ascii="Times" w:hAnsi="Times" w:cs="Times New Roman"/>
          <w:sz w:val="24"/>
          <w:szCs w:val="24"/>
        </w:rPr>
        <w:t xml:space="preserve">Thus, on the whole, we found no evidence to support </w:t>
      </w:r>
      <w:ins w:id="478" w:author="Greg Jensen" w:date="2020-07-11T18:34:00Z">
        <w:r w:rsidR="00162B64">
          <w:rPr>
            <w:rFonts w:ascii="Times" w:hAnsi="Times" w:cs="Times New Roman"/>
            <w:sz w:val="24"/>
            <w:szCs w:val="24"/>
          </w:rPr>
          <w:t xml:space="preserve">the claim by </w:t>
        </w:r>
      </w:ins>
      <w:r w:rsidRPr="002F50E4">
        <w:rPr>
          <w:rFonts w:ascii="Times" w:hAnsi="Times" w:cs="Times New Roman"/>
          <w:sz w:val="24"/>
          <w:szCs w:val="24"/>
        </w:rPr>
        <w:t xml:space="preserve">Ben-Ami </w:t>
      </w:r>
      <w:proofErr w:type="spellStart"/>
      <w:r w:rsidRPr="002F50E4">
        <w:rPr>
          <w:rFonts w:ascii="Times" w:hAnsi="Times" w:cs="Times New Roman"/>
          <w:sz w:val="24"/>
          <w:szCs w:val="24"/>
        </w:rPr>
        <w:t>Bartal</w:t>
      </w:r>
      <w:proofErr w:type="spellEnd"/>
      <w:r w:rsidRPr="002F50E4">
        <w:rPr>
          <w:rFonts w:ascii="Times" w:hAnsi="Times" w:cs="Times New Roman"/>
          <w:sz w:val="24"/>
          <w:szCs w:val="24"/>
        </w:rPr>
        <w:t xml:space="preserve"> </w:t>
      </w:r>
      <w:del w:id="479" w:author="Greg Jensen" w:date="2020-07-11T18:35:00Z">
        <w:r w:rsidRPr="002F50E4" w:rsidDel="00162B64">
          <w:rPr>
            <w:rFonts w:ascii="Times" w:hAnsi="Times" w:cs="Times New Roman"/>
            <w:sz w:val="24"/>
            <w:szCs w:val="24"/>
          </w:rPr>
          <w:delText>et al. claim</w:delText>
        </w:r>
      </w:del>
      <w:ins w:id="480" w:author="Greg Jensen" w:date="2020-07-11T18:35:00Z">
        <w:r w:rsidR="00162B64">
          <w:rPr>
            <w:rFonts w:ascii="Times" w:hAnsi="Times" w:cs="Times New Roman"/>
            <w:sz w:val="24"/>
            <w:szCs w:val="24"/>
          </w:rPr>
          <w:t>and colleagues</w:t>
        </w:r>
      </w:ins>
      <w:r w:rsidRPr="002F50E4">
        <w:rPr>
          <w:rFonts w:ascii="Times" w:hAnsi="Times" w:cs="Times New Roman"/>
          <w:sz w:val="24"/>
          <w:szCs w:val="24"/>
        </w:rPr>
        <w:t xml:space="preserve"> that </w:t>
      </w:r>
      <w:r w:rsidR="00EB3735" w:rsidRPr="002F50E4">
        <w:rPr>
          <w:rFonts w:ascii="Times" w:hAnsi="Times" w:cs="Times New Roman"/>
          <w:sz w:val="24"/>
          <w:szCs w:val="24"/>
        </w:rPr>
        <w:t xml:space="preserve">a </w:t>
      </w:r>
      <w:r w:rsidRPr="002F50E4">
        <w:rPr>
          <w:rFonts w:ascii="Times" w:hAnsi="Times" w:cs="Times New Roman"/>
          <w:sz w:val="24"/>
          <w:szCs w:val="24"/>
        </w:rPr>
        <w:t>rat</w:t>
      </w:r>
      <w:r w:rsidR="00EB3735" w:rsidRPr="002F50E4">
        <w:rPr>
          <w:rFonts w:ascii="Times" w:hAnsi="Times" w:cs="Times New Roman"/>
          <w:sz w:val="24"/>
          <w:szCs w:val="24"/>
        </w:rPr>
        <w:t xml:space="preserve"> </w:t>
      </w:r>
      <w:r w:rsidRPr="002F50E4">
        <w:rPr>
          <w:rFonts w:ascii="Times" w:hAnsi="Times" w:cs="Times New Roman"/>
          <w:sz w:val="24"/>
          <w:szCs w:val="24"/>
        </w:rPr>
        <w:t>willingly share</w:t>
      </w:r>
      <w:r w:rsidR="00EB3735" w:rsidRPr="002F50E4">
        <w:rPr>
          <w:rFonts w:ascii="Times" w:hAnsi="Times" w:cs="Times New Roman"/>
          <w:sz w:val="24"/>
          <w:szCs w:val="24"/>
        </w:rPr>
        <w:t>s</w:t>
      </w:r>
      <w:r w:rsidRPr="002F50E4">
        <w:rPr>
          <w:rFonts w:ascii="Times" w:hAnsi="Times" w:cs="Times New Roman"/>
          <w:sz w:val="24"/>
          <w:szCs w:val="24"/>
        </w:rPr>
        <w:t xml:space="preserve"> food with another rat. </w:t>
      </w:r>
    </w:p>
    <w:p w14:paraId="7142172C" w14:textId="587FDC27" w:rsidR="00505832" w:rsidRPr="002F50E4" w:rsidRDefault="00505832" w:rsidP="00505832">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 xml:space="preserve">It is difficult to reconcile the food sharing reported by Ben-Ami </w:t>
      </w:r>
      <w:proofErr w:type="spellStart"/>
      <w:r w:rsidRPr="002F50E4">
        <w:rPr>
          <w:rFonts w:ascii="Times" w:hAnsi="Times" w:cs="Times New Roman"/>
          <w:sz w:val="24"/>
          <w:szCs w:val="24"/>
        </w:rPr>
        <w:t>Bartal</w:t>
      </w:r>
      <w:proofErr w:type="spellEnd"/>
      <w:r w:rsidRPr="002F50E4">
        <w:rPr>
          <w:rFonts w:ascii="Times" w:hAnsi="Times" w:cs="Times New Roman"/>
          <w:sz w:val="24"/>
          <w:szCs w:val="24"/>
        </w:rPr>
        <w:t xml:space="preserve"> </w:t>
      </w:r>
      <w:del w:id="481" w:author="Greg Jensen" w:date="2020-07-11T18:35:00Z">
        <w:r w:rsidRPr="002F50E4" w:rsidDel="00162B64">
          <w:rPr>
            <w:rFonts w:ascii="Times" w:hAnsi="Times" w:cs="Times New Roman"/>
            <w:sz w:val="24"/>
            <w:szCs w:val="24"/>
          </w:rPr>
          <w:delText>et al.</w:delText>
        </w:r>
      </w:del>
      <w:ins w:id="482" w:author="Greg Jensen" w:date="2020-07-11T18:35:00Z">
        <w:r w:rsidR="00162B64">
          <w:rPr>
            <w:rFonts w:ascii="Times" w:hAnsi="Times" w:cs="Times New Roman"/>
            <w:sz w:val="24"/>
            <w:szCs w:val="24"/>
          </w:rPr>
          <w:t>and colleagues</w:t>
        </w:r>
      </w:ins>
      <w:r w:rsidRPr="002F50E4">
        <w:rPr>
          <w:rFonts w:ascii="Times" w:hAnsi="Times" w:cs="Times New Roman"/>
          <w:sz w:val="24"/>
          <w:szCs w:val="24"/>
        </w:rPr>
        <w:t xml:space="preserve"> (2011) with the near complete absence of sharing in the present study.</w:t>
      </w:r>
      <w:r w:rsidR="005627F3">
        <w:rPr>
          <w:rFonts w:ascii="Times" w:hAnsi="Times" w:cs="Times New Roman"/>
          <w:sz w:val="24"/>
          <w:szCs w:val="24"/>
        </w:rPr>
        <w:t xml:space="preserve"> </w:t>
      </w:r>
      <w:r w:rsidRPr="002F50E4">
        <w:rPr>
          <w:rFonts w:ascii="Times" w:hAnsi="Times" w:cs="Times New Roman"/>
          <w:sz w:val="24"/>
          <w:szCs w:val="24"/>
        </w:rPr>
        <w:t>Low levels of food sharing cannot be explained in terms of reduced opportunities for sharing, as the number of social releases (hence, sharing opportunities) remained fairly constant across conditions for individual rats</w:t>
      </w:r>
      <w:r w:rsidR="00F41371" w:rsidRPr="002F50E4">
        <w:rPr>
          <w:rFonts w:ascii="Times" w:hAnsi="Times" w:cs="Times New Roman"/>
          <w:sz w:val="24"/>
          <w:szCs w:val="24"/>
        </w:rPr>
        <w:t xml:space="preserve"> (see Table 2)</w:t>
      </w:r>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This was accomplished by providing repeated exposure to a consistent duration of social contact (30 s) across the experiment.</w:t>
      </w:r>
      <w:r w:rsidR="005627F3">
        <w:rPr>
          <w:rFonts w:ascii="Times" w:hAnsi="Times" w:cs="Times New Roman"/>
          <w:sz w:val="24"/>
          <w:szCs w:val="24"/>
        </w:rPr>
        <w:t xml:space="preserve"> </w:t>
      </w:r>
      <w:r w:rsidRPr="002F50E4">
        <w:rPr>
          <w:rFonts w:ascii="Times" w:hAnsi="Times" w:cs="Times New Roman"/>
          <w:sz w:val="24"/>
          <w:szCs w:val="24"/>
        </w:rPr>
        <w:t xml:space="preserve">With long sessions and repeated trials, rats had ample opportunities to share </w:t>
      </w:r>
      <w:r w:rsidR="009F352E" w:rsidRPr="002F50E4">
        <w:rPr>
          <w:rFonts w:ascii="Times" w:hAnsi="Times" w:cs="Times New Roman"/>
          <w:sz w:val="24"/>
          <w:szCs w:val="24"/>
        </w:rPr>
        <w:t xml:space="preserve">the food </w:t>
      </w:r>
      <w:r w:rsidRPr="002F50E4">
        <w:rPr>
          <w:rFonts w:ascii="Times" w:hAnsi="Times" w:cs="Times New Roman"/>
          <w:sz w:val="24"/>
          <w:szCs w:val="24"/>
        </w:rPr>
        <w:t>they had produced; they simply did not do so.</w:t>
      </w:r>
      <w:r w:rsidR="005627F3">
        <w:rPr>
          <w:rFonts w:ascii="Times" w:hAnsi="Times" w:cs="Times New Roman"/>
          <w:sz w:val="24"/>
          <w:szCs w:val="24"/>
        </w:rPr>
        <w:t xml:space="preserve"> </w:t>
      </w:r>
    </w:p>
    <w:p w14:paraId="453B1317" w14:textId="2E46525B" w:rsidR="00F10687" w:rsidRPr="002F50E4" w:rsidRDefault="00376D3B" w:rsidP="007F21F8">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 xml:space="preserve">The discrepant results </w:t>
      </w:r>
      <w:r w:rsidR="00CF150E" w:rsidRPr="002F50E4">
        <w:rPr>
          <w:rFonts w:ascii="Times" w:hAnsi="Times" w:cs="Times New Roman"/>
          <w:sz w:val="24"/>
          <w:szCs w:val="24"/>
        </w:rPr>
        <w:t xml:space="preserve">also </w:t>
      </w:r>
      <w:r w:rsidR="00380295" w:rsidRPr="002F50E4">
        <w:rPr>
          <w:rFonts w:ascii="Times" w:hAnsi="Times" w:cs="Times New Roman"/>
          <w:sz w:val="24"/>
          <w:szCs w:val="24"/>
        </w:rPr>
        <w:t xml:space="preserve">cannot </w:t>
      </w:r>
      <w:r w:rsidR="00CF150E" w:rsidRPr="002F50E4">
        <w:rPr>
          <w:rFonts w:ascii="Times" w:hAnsi="Times" w:cs="Times New Roman"/>
          <w:sz w:val="24"/>
          <w:szCs w:val="24"/>
        </w:rPr>
        <w:t xml:space="preserve">be explained in terms of </w:t>
      </w:r>
      <w:r w:rsidR="00EF626E" w:rsidRPr="002F50E4">
        <w:rPr>
          <w:rFonts w:ascii="Times" w:hAnsi="Times" w:cs="Times New Roman"/>
          <w:sz w:val="24"/>
          <w:szCs w:val="24"/>
        </w:rPr>
        <w:t>differ</w:t>
      </w:r>
      <w:r w:rsidR="00CF150E" w:rsidRPr="002F50E4">
        <w:rPr>
          <w:rFonts w:ascii="Times" w:hAnsi="Times" w:cs="Times New Roman"/>
          <w:sz w:val="24"/>
          <w:szCs w:val="24"/>
        </w:rPr>
        <w:t>ing</w:t>
      </w:r>
      <w:r w:rsidR="00EF626E" w:rsidRPr="002F50E4">
        <w:rPr>
          <w:rFonts w:ascii="Times" w:hAnsi="Times" w:cs="Times New Roman"/>
          <w:sz w:val="24"/>
          <w:szCs w:val="24"/>
        </w:rPr>
        <w:t xml:space="preserve"> </w:t>
      </w:r>
      <w:r w:rsidR="008C184D" w:rsidRPr="002F50E4">
        <w:rPr>
          <w:rFonts w:ascii="Times" w:hAnsi="Times" w:cs="Times New Roman"/>
          <w:sz w:val="24"/>
          <w:szCs w:val="24"/>
        </w:rPr>
        <w:t>definition</w:t>
      </w:r>
      <w:r w:rsidR="00380295" w:rsidRPr="002F50E4">
        <w:rPr>
          <w:rFonts w:ascii="Times" w:hAnsi="Times" w:cs="Times New Roman"/>
          <w:sz w:val="24"/>
          <w:szCs w:val="24"/>
        </w:rPr>
        <w:t>s</w:t>
      </w:r>
      <w:r w:rsidR="008C184D" w:rsidRPr="002F50E4">
        <w:rPr>
          <w:rFonts w:ascii="Times" w:hAnsi="Times" w:cs="Times New Roman"/>
          <w:sz w:val="24"/>
          <w:szCs w:val="24"/>
        </w:rPr>
        <w:t xml:space="preserve"> of sharing </w:t>
      </w:r>
      <w:r w:rsidR="00EF626E" w:rsidRPr="002F50E4">
        <w:rPr>
          <w:rFonts w:ascii="Times" w:hAnsi="Times" w:cs="Times New Roman"/>
          <w:sz w:val="24"/>
          <w:szCs w:val="24"/>
        </w:rPr>
        <w:t>between experiments</w:t>
      </w:r>
      <w:r w:rsidR="008C184D" w:rsidRPr="002F50E4">
        <w:rPr>
          <w:rFonts w:ascii="Times" w:hAnsi="Times" w:cs="Times New Roman"/>
          <w:sz w:val="24"/>
          <w:szCs w:val="24"/>
        </w:rPr>
        <w:t>.</w:t>
      </w:r>
      <w:r w:rsidR="005627F3">
        <w:rPr>
          <w:rFonts w:ascii="Times" w:hAnsi="Times" w:cs="Times New Roman"/>
          <w:sz w:val="24"/>
          <w:szCs w:val="24"/>
        </w:rPr>
        <w:t xml:space="preserve"> </w:t>
      </w:r>
      <w:r w:rsidR="00EF626E" w:rsidRPr="002F50E4">
        <w:rPr>
          <w:rFonts w:ascii="Times" w:hAnsi="Times" w:cs="Times New Roman"/>
          <w:sz w:val="24"/>
          <w:szCs w:val="24"/>
        </w:rPr>
        <w:t xml:space="preserve">Ben-Ami </w:t>
      </w:r>
      <w:proofErr w:type="spellStart"/>
      <w:r w:rsidR="00EF626E" w:rsidRPr="002F50E4">
        <w:rPr>
          <w:rFonts w:ascii="Times" w:hAnsi="Times" w:cs="Times New Roman"/>
          <w:sz w:val="24"/>
          <w:szCs w:val="24"/>
        </w:rPr>
        <w:t>Bartal</w:t>
      </w:r>
      <w:proofErr w:type="spellEnd"/>
      <w:r w:rsidR="00EF626E" w:rsidRPr="002F50E4">
        <w:rPr>
          <w:rFonts w:ascii="Times" w:hAnsi="Times" w:cs="Times New Roman"/>
          <w:sz w:val="24"/>
          <w:szCs w:val="24"/>
        </w:rPr>
        <w:t xml:space="preserve"> et al. </w:t>
      </w:r>
      <w:r w:rsidR="002659A1" w:rsidRPr="002F50E4">
        <w:rPr>
          <w:rFonts w:ascii="Times" w:hAnsi="Times" w:cs="Times New Roman"/>
          <w:sz w:val="24"/>
          <w:szCs w:val="24"/>
        </w:rPr>
        <w:t xml:space="preserve">(2011) </w:t>
      </w:r>
      <w:r w:rsidR="00EF626E" w:rsidRPr="002F50E4">
        <w:rPr>
          <w:rFonts w:ascii="Times" w:hAnsi="Times" w:cs="Times New Roman"/>
          <w:sz w:val="24"/>
          <w:szCs w:val="24"/>
        </w:rPr>
        <w:t>used a</w:t>
      </w:r>
      <w:r w:rsidR="00FC1E99" w:rsidRPr="002F50E4">
        <w:rPr>
          <w:rFonts w:ascii="Times" w:hAnsi="Times" w:cs="Times New Roman"/>
          <w:sz w:val="24"/>
          <w:szCs w:val="24"/>
        </w:rPr>
        <w:t xml:space="preserve"> less stringent </w:t>
      </w:r>
      <w:r w:rsidR="00EF626E" w:rsidRPr="002F50E4">
        <w:rPr>
          <w:rFonts w:ascii="Times" w:hAnsi="Times" w:cs="Times New Roman"/>
          <w:sz w:val="24"/>
          <w:szCs w:val="24"/>
        </w:rPr>
        <w:t>indirect measure of sharing (difference between food consumed with and without a rat available to release) than our behavioral definition of sharing (produce food, then social release with food remaining).</w:t>
      </w:r>
      <w:r w:rsidR="005627F3">
        <w:rPr>
          <w:rFonts w:ascii="Times" w:hAnsi="Times" w:cs="Times New Roman"/>
          <w:sz w:val="24"/>
          <w:szCs w:val="24"/>
        </w:rPr>
        <w:t xml:space="preserve"> </w:t>
      </w:r>
      <w:r w:rsidR="00EF626E" w:rsidRPr="002F50E4">
        <w:rPr>
          <w:rFonts w:ascii="Times" w:hAnsi="Times" w:cs="Times New Roman"/>
          <w:sz w:val="24"/>
          <w:szCs w:val="24"/>
        </w:rPr>
        <w:t xml:space="preserve">This alone cannot be responsible for the different results, however, for even if we adopt the less </w:t>
      </w:r>
      <w:r w:rsidR="00EF626E" w:rsidRPr="002F50E4">
        <w:rPr>
          <w:rFonts w:ascii="Times" w:hAnsi="Times" w:cs="Times New Roman"/>
          <w:sz w:val="24"/>
          <w:szCs w:val="24"/>
        </w:rPr>
        <w:lastRenderedPageBreak/>
        <w:t>stringent criterion, our rats showed no differences in food consumption with or without a rat available to release (Conditions 5 vs 6).</w:t>
      </w:r>
      <w:r w:rsidR="005627F3">
        <w:rPr>
          <w:rFonts w:ascii="Times" w:hAnsi="Times" w:cs="Times New Roman"/>
          <w:sz w:val="24"/>
          <w:szCs w:val="24"/>
        </w:rPr>
        <w:t xml:space="preserve"> </w:t>
      </w:r>
      <w:r w:rsidR="00EF626E" w:rsidRPr="002F50E4">
        <w:rPr>
          <w:rFonts w:ascii="Times" w:hAnsi="Times" w:cs="Times New Roman"/>
          <w:sz w:val="24"/>
          <w:szCs w:val="24"/>
        </w:rPr>
        <w:t>This is important, as evidence of sharing-related costs are crucial to an altruistic food sharing explanation.</w:t>
      </w:r>
      <w:r w:rsidR="005627F3">
        <w:rPr>
          <w:rFonts w:ascii="Times" w:hAnsi="Times" w:cs="Times New Roman"/>
          <w:sz w:val="24"/>
          <w:szCs w:val="24"/>
        </w:rPr>
        <w:t xml:space="preserve"> </w:t>
      </w:r>
      <w:r w:rsidR="00380295" w:rsidRPr="002F50E4">
        <w:rPr>
          <w:rFonts w:ascii="Times" w:hAnsi="Times" w:cs="Times New Roman"/>
          <w:sz w:val="24"/>
          <w:szCs w:val="24"/>
        </w:rPr>
        <w:t>Thus, by neither definition did our rats engage in sharing.</w:t>
      </w:r>
      <w:r w:rsidR="005627F3">
        <w:rPr>
          <w:rFonts w:ascii="Times" w:hAnsi="Times" w:cs="Times New Roman"/>
          <w:sz w:val="24"/>
          <w:szCs w:val="24"/>
        </w:rPr>
        <w:t xml:space="preserve"> </w:t>
      </w:r>
      <w:ins w:id="483" w:author="Greg Jensen" w:date="2020-07-11T18:52:00Z">
        <w:r w:rsidR="00F15481">
          <w:rPr>
            <w:rFonts w:ascii="Times" w:hAnsi="Times" w:cs="Times New Roman"/>
            <w:sz w:val="24"/>
            <w:szCs w:val="24"/>
          </w:rPr>
          <w:t xml:space="preserve">Indeed, if rats with low food motivation are inclined to leave food unconsumed relatively frequently in the absence of conspecifics, it is difficult to argue that </w:t>
        </w:r>
      </w:ins>
      <w:ins w:id="484" w:author="Greg Jensen" w:date="2020-07-11T18:53:00Z">
        <w:r w:rsidR="00F15481">
          <w:rPr>
            <w:rFonts w:ascii="Times" w:hAnsi="Times" w:cs="Times New Roman"/>
            <w:sz w:val="24"/>
            <w:szCs w:val="24"/>
          </w:rPr>
          <w:t>losing such food</w:t>
        </w:r>
      </w:ins>
      <w:ins w:id="485" w:author="Greg Jensen" w:date="2020-07-11T18:52:00Z">
        <w:r w:rsidR="00F15481">
          <w:rPr>
            <w:rFonts w:ascii="Times" w:hAnsi="Times" w:cs="Times New Roman"/>
            <w:sz w:val="24"/>
            <w:szCs w:val="24"/>
          </w:rPr>
          <w:t xml:space="preserve"> due to sharing</w:t>
        </w:r>
      </w:ins>
      <w:ins w:id="486" w:author="Greg Jensen" w:date="2020-07-11T18:53:00Z">
        <w:r w:rsidR="00F15481">
          <w:rPr>
            <w:rFonts w:ascii="Times" w:hAnsi="Times" w:cs="Times New Roman"/>
            <w:sz w:val="24"/>
            <w:szCs w:val="24"/>
          </w:rPr>
          <w:t xml:space="preserve"> can be understood as a “cost.”</w:t>
        </w:r>
      </w:ins>
    </w:p>
    <w:p w14:paraId="3EF428E0" w14:textId="4152015D" w:rsidR="005763F7" w:rsidRPr="002F50E4" w:rsidRDefault="008E5536" w:rsidP="005763F7">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There </w:t>
      </w:r>
      <w:r w:rsidR="006C008E" w:rsidRPr="002F50E4">
        <w:rPr>
          <w:rFonts w:ascii="Times" w:hAnsi="Times" w:cs="Times New Roman"/>
          <w:sz w:val="24"/>
          <w:szCs w:val="24"/>
        </w:rPr>
        <w:t>are</w:t>
      </w:r>
      <w:r w:rsidRPr="002F50E4">
        <w:rPr>
          <w:rFonts w:ascii="Times" w:hAnsi="Times" w:cs="Times New Roman"/>
          <w:sz w:val="24"/>
          <w:szCs w:val="24"/>
        </w:rPr>
        <w:t xml:space="preserve"> other differences between the </w:t>
      </w:r>
      <w:r w:rsidR="00F03CAF" w:rsidRPr="002F50E4">
        <w:rPr>
          <w:rFonts w:ascii="Times" w:hAnsi="Times" w:cs="Times New Roman"/>
          <w:sz w:val="24"/>
          <w:szCs w:val="24"/>
        </w:rPr>
        <w:t xml:space="preserve">procedures, </w:t>
      </w:r>
      <w:r w:rsidR="00CD1A71" w:rsidRPr="002F50E4">
        <w:rPr>
          <w:rFonts w:ascii="Times" w:hAnsi="Times" w:cs="Times New Roman"/>
          <w:sz w:val="24"/>
          <w:szCs w:val="24"/>
        </w:rPr>
        <w:t xml:space="preserve">and the only way to know for certain which factors are responsible for the discrepant results </w:t>
      </w:r>
      <w:r w:rsidR="00E64C6F" w:rsidRPr="002F50E4">
        <w:rPr>
          <w:rFonts w:ascii="Times" w:hAnsi="Times" w:cs="Times New Roman"/>
          <w:sz w:val="24"/>
          <w:szCs w:val="24"/>
        </w:rPr>
        <w:t>would be</w:t>
      </w:r>
      <w:r w:rsidR="00CD1A71" w:rsidRPr="002F50E4">
        <w:rPr>
          <w:rFonts w:ascii="Times" w:hAnsi="Times" w:cs="Times New Roman"/>
          <w:sz w:val="24"/>
          <w:szCs w:val="24"/>
        </w:rPr>
        <w:t xml:space="preserve"> to </w:t>
      </w:r>
      <w:r w:rsidR="00376D3B" w:rsidRPr="002F50E4">
        <w:rPr>
          <w:rFonts w:ascii="Times" w:hAnsi="Times" w:cs="Times New Roman"/>
          <w:sz w:val="24"/>
          <w:szCs w:val="24"/>
        </w:rPr>
        <w:t>begin with</w:t>
      </w:r>
      <w:r w:rsidR="00CD1A71" w:rsidRPr="002F50E4">
        <w:rPr>
          <w:rFonts w:ascii="Times" w:hAnsi="Times" w:cs="Times New Roman"/>
          <w:sz w:val="24"/>
          <w:szCs w:val="24"/>
        </w:rPr>
        <w:t xml:space="preserve"> a </w:t>
      </w:r>
      <w:r w:rsidR="00CD1A71" w:rsidRPr="002F50E4">
        <w:rPr>
          <w:rFonts w:ascii="Times" w:hAnsi="Times" w:cs="Times New Roman"/>
          <w:i/>
          <w:sz w:val="24"/>
          <w:szCs w:val="24"/>
        </w:rPr>
        <w:t>direct replication</w:t>
      </w:r>
      <w:r w:rsidR="00CD1A71" w:rsidRPr="002F50E4">
        <w:rPr>
          <w:rFonts w:ascii="Times" w:hAnsi="Times" w:cs="Times New Roman"/>
          <w:sz w:val="24"/>
          <w:szCs w:val="24"/>
        </w:rPr>
        <w:t xml:space="preserve">, </w:t>
      </w:r>
      <w:r w:rsidR="00376D3B" w:rsidRPr="002F50E4">
        <w:rPr>
          <w:rFonts w:ascii="Times" w:hAnsi="Times" w:cs="Times New Roman"/>
          <w:sz w:val="24"/>
          <w:szCs w:val="24"/>
        </w:rPr>
        <w:t>a</w:t>
      </w:r>
      <w:r w:rsidR="001153E2" w:rsidRPr="002F50E4">
        <w:rPr>
          <w:rFonts w:ascii="Times" w:hAnsi="Times" w:cs="Times New Roman"/>
          <w:sz w:val="24"/>
          <w:szCs w:val="24"/>
        </w:rPr>
        <w:t>n</w:t>
      </w:r>
      <w:r w:rsidR="00376D3B" w:rsidRPr="002F50E4">
        <w:rPr>
          <w:rFonts w:ascii="Times" w:hAnsi="Times" w:cs="Times New Roman"/>
          <w:sz w:val="24"/>
          <w:szCs w:val="24"/>
        </w:rPr>
        <w:t xml:space="preserve"> </w:t>
      </w:r>
      <w:r w:rsidR="001153E2" w:rsidRPr="002F50E4">
        <w:rPr>
          <w:rFonts w:ascii="Times" w:hAnsi="Times" w:cs="Times New Roman"/>
          <w:sz w:val="24"/>
          <w:szCs w:val="24"/>
        </w:rPr>
        <w:t xml:space="preserve">exact </w:t>
      </w:r>
      <w:r w:rsidR="00CD1A71" w:rsidRPr="002F50E4">
        <w:rPr>
          <w:rFonts w:ascii="Times" w:hAnsi="Times" w:cs="Times New Roman"/>
          <w:sz w:val="24"/>
          <w:szCs w:val="24"/>
        </w:rPr>
        <w:t>reprodu</w:t>
      </w:r>
      <w:r w:rsidR="00376D3B" w:rsidRPr="002F50E4">
        <w:rPr>
          <w:rFonts w:ascii="Times" w:hAnsi="Times" w:cs="Times New Roman"/>
          <w:sz w:val="24"/>
          <w:szCs w:val="24"/>
        </w:rPr>
        <w:t>ction of</w:t>
      </w:r>
      <w:r w:rsidR="00CD1A71" w:rsidRPr="002F50E4">
        <w:rPr>
          <w:rFonts w:ascii="Times" w:hAnsi="Times" w:cs="Times New Roman"/>
          <w:sz w:val="24"/>
          <w:szCs w:val="24"/>
        </w:rPr>
        <w:t xml:space="preserve"> the </w:t>
      </w:r>
      <w:del w:id="487" w:author="Greg Jensen" w:date="2020-07-11T18:53:00Z">
        <w:r w:rsidR="00CD1A71" w:rsidRPr="002F50E4" w:rsidDel="00F15481">
          <w:rPr>
            <w:rFonts w:ascii="Times" w:hAnsi="Times" w:cs="Times New Roman"/>
            <w:sz w:val="24"/>
            <w:szCs w:val="24"/>
          </w:rPr>
          <w:delText>orginal</w:delText>
        </w:r>
      </w:del>
      <w:ins w:id="488" w:author="Greg Jensen" w:date="2020-07-11T18:53:00Z">
        <w:r w:rsidR="00F15481" w:rsidRPr="002F50E4">
          <w:rPr>
            <w:rFonts w:ascii="Times" w:hAnsi="Times" w:cs="Times New Roman"/>
            <w:sz w:val="24"/>
            <w:szCs w:val="24"/>
          </w:rPr>
          <w:t>original</w:t>
        </w:r>
      </w:ins>
      <w:r w:rsidR="00CD1A71" w:rsidRPr="002F50E4">
        <w:rPr>
          <w:rFonts w:ascii="Times" w:hAnsi="Times" w:cs="Times New Roman"/>
          <w:sz w:val="24"/>
          <w:szCs w:val="24"/>
        </w:rPr>
        <w:t xml:space="preserve"> procedures</w:t>
      </w:r>
      <w:r w:rsidR="00376D3B" w:rsidRPr="002F50E4">
        <w:rPr>
          <w:rFonts w:ascii="Times" w:hAnsi="Times" w:cs="Times New Roman"/>
          <w:sz w:val="24"/>
          <w:szCs w:val="24"/>
        </w:rPr>
        <w:t xml:space="preserve">, </w:t>
      </w:r>
      <w:r w:rsidR="001153E2" w:rsidRPr="002F50E4">
        <w:rPr>
          <w:rFonts w:ascii="Times" w:hAnsi="Times" w:cs="Times New Roman"/>
          <w:sz w:val="24"/>
          <w:szCs w:val="24"/>
        </w:rPr>
        <w:t xml:space="preserve">and thereafter </w:t>
      </w:r>
      <w:r w:rsidR="00376D3B" w:rsidRPr="002F50E4">
        <w:rPr>
          <w:rFonts w:ascii="Times" w:hAnsi="Times" w:cs="Times New Roman"/>
          <w:sz w:val="24"/>
          <w:szCs w:val="24"/>
        </w:rPr>
        <w:t>change one variable at a time</w:t>
      </w:r>
      <w:r w:rsidR="00F03CAF" w:rsidRPr="002F50E4">
        <w:rPr>
          <w:rFonts w:ascii="Times" w:hAnsi="Times" w:cs="Times New Roman"/>
          <w:sz w:val="24"/>
          <w:szCs w:val="24"/>
        </w:rPr>
        <w:t>.</w:t>
      </w:r>
      <w:r w:rsidR="005627F3">
        <w:rPr>
          <w:rFonts w:ascii="Times" w:hAnsi="Times" w:cs="Times New Roman"/>
          <w:sz w:val="24"/>
          <w:szCs w:val="24"/>
        </w:rPr>
        <w:t xml:space="preserve"> </w:t>
      </w:r>
      <w:r w:rsidR="001F25DE" w:rsidRPr="002F50E4">
        <w:rPr>
          <w:rFonts w:ascii="Times" w:hAnsi="Times" w:cs="Times New Roman"/>
          <w:sz w:val="24"/>
          <w:szCs w:val="24"/>
        </w:rPr>
        <w:t xml:space="preserve">We chose instead to conduct a </w:t>
      </w:r>
      <w:r w:rsidR="001F25DE" w:rsidRPr="002F50E4">
        <w:rPr>
          <w:rFonts w:ascii="Times" w:hAnsi="Times" w:cs="Times New Roman"/>
          <w:i/>
          <w:sz w:val="24"/>
          <w:szCs w:val="24"/>
        </w:rPr>
        <w:t>systematic replication</w:t>
      </w:r>
      <w:r w:rsidR="001F25DE" w:rsidRPr="002F50E4">
        <w:rPr>
          <w:rFonts w:ascii="Times" w:hAnsi="Times" w:cs="Times New Roman"/>
          <w:sz w:val="24"/>
          <w:szCs w:val="24"/>
        </w:rPr>
        <w:t xml:space="preserve"> (</w:t>
      </w:r>
      <w:proofErr w:type="spellStart"/>
      <w:r w:rsidR="001F25DE" w:rsidRPr="002F50E4">
        <w:rPr>
          <w:rFonts w:ascii="Times" w:hAnsi="Times" w:cs="Times New Roman"/>
          <w:sz w:val="24"/>
          <w:szCs w:val="24"/>
        </w:rPr>
        <w:t>Sidman</w:t>
      </w:r>
      <w:proofErr w:type="spellEnd"/>
      <w:r w:rsidR="001F25DE" w:rsidRPr="002F50E4">
        <w:rPr>
          <w:rFonts w:ascii="Times" w:hAnsi="Times" w:cs="Times New Roman"/>
          <w:sz w:val="24"/>
          <w:szCs w:val="24"/>
        </w:rPr>
        <w:t xml:space="preserve">, 1960), </w:t>
      </w:r>
      <w:r w:rsidR="00DA78E9" w:rsidRPr="002F50E4">
        <w:rPr>
          <w:rFonts w:ascii="Times" w:hAnsi="Times" w:cs="Times New Roman"/>
          <w:sz w:val="24"/>
          <w:szCs w:val="24"/>
        </w:rPr>
        <w:t xml:space="preserve">in which some, but not all, of the </w:t>
      </w:r>
      <w:proofErr w:type="spellStart"/>
      <w:r w:rsidR="00DA78E9" w:rsidRPr="002F50E4">
        <w:rPr>
          <w:rFonts w:ascii="Times" w:hAnsi="Times" w:cs="Times New Roman"/>
          <w:sz w:val="24"/>
          <w:szCs w:val="24"/>
        </w:rPr>
        <w:t>orginal</w:t>
      </w:r>
      <w:proofErr w:type="spellEnd"/>
      <w:r w:rsidR="00DA78E9" w:rsidRPr="002F50E4">
        <w:rPr>
          <w:rFonts w:ascii="Times" w:hAnsi="Times" w:cs="Times New Roman"/>
          <w:sz w:val="24"/>
          <w:szCs w:val="24"/>
        </w:rPr>
        <w:t xml:space="preserve"> </w:t>
      </w:r>
      <w:r w:rsidR="00C91AA2" w:rsidRPr="002F50E4">
        <w:rPr>
          <w:rFonts w:ascii="Times" w:hAnsi="Times" w:cs="Times New Roman"/>
          <w:sz w:val="24"/>
          <w:szCs w:val="24"/>
        </w:rPr>
        <w:t xml:space="preserve">procedures </w:t>
      </w:r>
      <w:r w:rsidR="00E921CD" w:rsidRPr="002F50E4">
        <w:rPr>
          <w:rFonts w:ascii="Times" w:hAnsi="Times" w:cs="Times New Roman"/>
          <w:sz w:val="24"/>
          <w:szCs w:val="24"/>
        </w:rPr>
        <w:t>are</w:t>
      </w:r>
      <w:r w:rsidR="00380295" w:rsidRPr="002F50E4">
        <w:rPr>
          <w:rFonts w:ascii="Times" w:hAnsi="Times" w:cs="Times New Roman"/>
          <w:sz w:val="24"/>
          <w:szCs w:val="24"/>
        </w:rPr>
        <w:t xml:space="preserve"> </w:t>
      </w:r>
      <w:r w:rsidR="00DA78E9" w:rsidRPr="002F50E4">
        <w:rPr>
          <w:rFonts w:ascii="Times" w:hAnsi="Times" w:cs="Times New Roman"/>
          <w:sz w:val="24"/>
          <w:szCs w:val="24"/>
        </w:rPr>
        <w:t>reproduced</w:t>
      </w:r>
      <w:r w:rsidR="00F03CAF" w:rsidRPr="002F50E4">
        <w:rPr>
          <w:rFonts w:ascii="Times" w:hAnsi="Times" w:cs="Times New Roman"/>
          <w:sz w:val="24"/>
          <w:szCs w:val="24"/>
        </w:rPr>
        <w:t>.</w:t>
      </w:r>
      <w:r w:rsidR="005627F3">
        <w:rPr>
          <w:rFonts w:ascii="Times" w:hAnsi="Times" w:cs="Times New Roman"/>
          <w:sz w:val="24"/>
          <w:szCs w:val="24"/>
        </w:rPr>
        <w:t xml:space="preserve"> </w:t>
      </w:r>
      <w:r w:rsidR="006C008E" w:rsidRPr="002F50E4">
        <w:rPr>
          <w:rFonts w:ascii="Times" w:hAnsi="Times" w:cs="Times New Roman"/>
          <w:sz w:val="24"/>
          <w:szCs w:val="24"/>
        </w:rPr>
        <w:t>S</w:t>
      </w:r>
      <w:r w:rsidR="00DA78E9" w:rsidRPr="002F50E4">
        <w:rPr>
          <w:rFonts w:ascii="Times" w:hAnsi="Times" w:cs="Times New Roman"/>
          <w:sz w:val="24"/>
          <w:szCs w:val="24"/>
        </w:rPr>
        <w:t xml:space="preserve">ystematic replications </w:t>
      </w:r>
      <w:r w:rsidR="00C91AA2" w:rsidRPr="002F50E4">
        <w:rPr>
          <w:rFonts w:ascii="Times" w:hAnsi="Times" w:cs="Times New Roman"/>
          <w:sz w:val="24"/>
          <w:szCs w:val="24"/>
        </w:rPr>
        <w:t>are useful in assessing the generality of a findin</w:t>
      </w:r>
      <w:r w:rsidR="00E0773F" w:rsidRPr="002F50E4">
        <w:rPr>
          <w:rFonts w:ascii="Times" w:hAnsi="Times" w:cs="Times New Roman"/>
          <w:sz w:val="24"/>
          <w:szCs w:val="24"/>
        </w:rPr>
        <w:t>g</w:t>
      </w:r>
      <w:r w:rsidR="00E921CD" w:rsidRPr="002F50E4">
        <w:rPr>
          <w:rFonts w:ascii="Times" w:hAnsi="Times" w:cs="Times New Roman"/>
          <w:sz w:val="24"/>
          <w:szCs w:val="24"/>
        </w:rPr>
        <w:t xml:space="preserve">, </w:t>
      </w:r>
      <w:r w:rsidR="00D45CC7" w:rsidRPr="002F50E4">
        <w:rPr>
          <w:rFonts w:ascii="Times" w:hAnsi="Times" w:cs="Times New Roman"/>
          <w:sz w:val="24"/>
          <w:szCs w:val="24"/>
        </w:rPr>
        <w:t xml:space="preserve">and this fit with our broader objectives </w:t>
      </w:r>
      <w:r w:rsidR="000032E6" w:rsidRPr="002F50E4">
        <w:rPr>
          <w:rFonts w:ascii="Times" w:hAnsi="Times" w:cs="Times New Roman"/>
          <w:sz w:val="24"/>
          <w:szCs w:val="24"/>
        </w:rPr>
        <w:t>of providing a more thorough characterization of preference and sharing.</w:t>
      </w:r>
      <w:r w:rsidR="005627F3">
        <w:rPr>
          <w:rFonts w:ascii="Times" w:hAnsi="Times" w:cs="Times New Roman"/>
          <w:sz w:val="24"/>
          <w:szCs w:val="24"/>
        </w:rPr>
        <w:t xml:space="preserve"> </w:t>
      </w:r>
      <w:r w:rsidR="006C008E" w:rsidRPr="002F50E4">
        <w:rPr>
          <w:rFonts w:ascii="Times" w:hAnsi="Times" w:cs="Times New Roman"/>
          <w:sz w:val="24"/>
          <w:szCs w:val="24"/>
        </w:rPr>
        <w:t xml:space="preserve">We sought not only to </w:t>
      </w:r>
      <w:r w:rsidR="006C008E" w:rsidRPr="002F50E4">
        <w:rPr>
          <w:rFonts w:ascii="Times" w:hAnsi="Times" w:cs="Times New Roman"/>
          <w:i/>
          <w:sz w:val="24"/>
          <w:szCs w:val="24"/>
        </w:rPr>
        <w:t>replicate</w:t>
      </w:r>
      <w:r w:rsidR="006C008E" w:rsidRPr="002F50E4">
        <w:rPr>
          <w:rFonts w:ascii="Times" w:hAnsi="Times" w:cs="Times New Roman"/>
          <w:sz w:val="24"/>
          <w:szCs w:val="24"/>
        </w:rPr>
        <w:t xml:space="preserve"> but to </w:t>
      </w:r>
      <w:r w:rsidR="006C008E" w:rsidRPr="002F50E4">
        <w:rPr>
          <w:rFonts w:ascii="Times" w:hAnsi="Times" w:cs="Times New Roman"/>
          <w:i/>
          <w:sz w:val="24"/>
          <w:szCs w:val="24"/>
        </w:rPr>
        <w:t>extend</w:t>
      </w:r>
      <w:r w:rsidR="006C008E" w:rsidRPr="002F50E4">
        <w:rPr>
          <w:rFonts w:ascii="Times" w:hAnsi="Times" w:cs="Times New Roman"/>
          <w:sz w:val="24"/>
          <w:szCs w:val="24"/>
        </w:rPr>
        <w:t xml:space="preserve">, </w:t>
      </w:r>
      <w:r w:rsidR="0017412F" w:rsidRPr="002F50E4">
        <w:rPr>
          <w:rFonts w:ascii="Times" w:hAnsi="Times" w:cs="Times New Roman"/>
          <w:sz w:val="24"/>
          <w:szCs w:val="24"/>
        </w:rPr>
        <w:t>to assess</w:t>
      </w:r>
      <w:r w:rsidR="006C008E" w:rsidRPr="002F50E4">
        <w:rPr>
          <w:rFonts w:ascii="Times" w:hAnsi="Times" w:cs="Times New Roman"/>
          <w:sz w:val="24"/>
          <w:szCs w:val="24"/>
        </w:rPr>
        <w:t xml:space="preserve"> the generality of the findings by exploring </w:t>
      </w:r>
      <w:r w:rsidR="00364D22" w:rsidRPr="002F50E4">
        <w:rPr>
          <w:rFonts w:ascii="Times" w:hAnsi="Times" w:cs="Times New Roman"/>
          <w:sz w:val="24"/>
          <w:szCs w:val="24"/>
        </w:rPr>
        <w:t xml:space="preserve">behavior </w:t>
      </w:r>
      <w:r w:rsidR="006C008E" w:rsidRPr="002F50E4">
        <w:rPr>
          <w:rFonts w:ascii="Times" w:hAnsi="Times" w:cs="Times New Roman"/>
          <w:sz w:val="24"/>
          <w:szCs w:val="24"/>
        </w:rPr>
        <w:t xml:space="preserve">across a range of conditions, </w:t>
      </w:r>
      <w:r w:rsidR="00364D22" w:rsidRPr="002F50E4">
        <w:rPr>
          <w:rFonts w:ascii="Times" w:hAnsi="Times" w:cs="Times New Roman"/>
          <w:sz w:val="24"/>
          <w:szCs w:val="24"/>
        </w:rPr>
        <w:t>including but not limited to, those of the original study</w:t>
      </w:r>
      <w:r w:rsidR="005763F7" w:rsidRPr="002F50E4">
        <w:rPr>
          <w:rFonts w:ascii="Times" w:hAnsi="Times" w:cs="Times New Roman"/>
          <w:sz w:val="24"/>
          <w:szCs w:val="24"/>
        </w:rPr>
        <w:t>.</w:t>
      </w:r>
      <w:r w:rsidR="005627F3">
        <w:rPr>
          <w:rFonts w:ascii="Times" w:hAnsi="Times" w:cs="Times New Roman"/>
          <w:sz w:val="24"/>
          <w:szCs w:val="24"/>
        </w:rPr>
        <w:t xml:space="preserve"> </w:t>
      </w:r>
      <w:ins w:id="489" w:author="Greg Jensen" w:date="2020-07-11T18:53:00Z">
        <w:r w:rsidR="00F15481">
          <w:rPr>
            <w:rFonts w:ascii="Times" w:hAnsi="Times" w:cs="Times New Roman"/>
            <w:sz w:val="24"/>
            <w:szCs w:val="24"/>
          </w:rPr>
          <w:t xml:space="preserve">In particular, the </w:t>
        </w:r>
      </w:ins>
      <w:ins w:id="490" w:author="Greg Jensen" w:date="2020-07-11T18:54:00Z">
        <w:r w:rsidR="00F15481">
          <w:rPr>
            <w:rFonts w:ascii="Times" w:hAnsi="Times" w:cs="Times New Roman"/>
            <w:sz w:val="24"/>
            <w:szCs w:val="24"/>
          </w:rPr>
          <w:t xml:space="preserve">lack of adequate control conditions leaves the original study open to multiple interpretations. </w:t>
        </w:r>
      </w:ins>
      <w:del w:id="491" w:author="Greg Jensen" w:date="2020-07-11T18:54:00Z">
        <w:r w:rsidR="005763F7" w:rsidRPr="002F50E4" w:rsidDel="00F15481">
          <w:rPr>
            <w:rFonts w:ascii="Times" w:hAnsi="Times" w:cs="Times New Roman"/>
            <w:sz w:val="24"/>
            <w:szCs w:val="24"/>
          </w:rPr>
          <w:delText>Indeed, s</w:delText>
        </w:r>
      </w:del>
      <w:ins w:id="492" w:author="Greg Jensen" w:date="2020-07-11T18:54:00Z">
        <w:r w:rsidR="00F15481">
          <w:rPr>
            <w:rFonts w:ascii="Times" w:hAnsi="Times" w:cs="Times New Roman"/>
            <w:sz w:val="24"/>
            <w:szCs w:val="24"/>
          </w:rPr>
          <w:t>S</w:t>
        </w:r>
      </w:ins>
      <w:r w:rsidR="005763F7" w:rsidRPr="002F50E4">
        <w:rPr>
          <w:rFonts w:ascii="Times" w:hAnsi="Times" w:cs="Times New Roman"/>
          <w:sz w:val="24"/>
          <w:szCs w:val="24"/>
        </w:rPr>
        <w:t xml:space="preserve">ampling independent variables </w:t>
      </w:r>
      <w:del w:id="493" w:author="Greg Jensen" w:date="2020-07-11T18:54:00Z">
        <w:r w:rsidR="005763F7" w:rsidRPr="002F50E4" w:rsidDel="00F15481">
          <w:rPr>
            <w:rFonts w:ascii="Times" w:hAnsi="Times" w:cs="Times New Roman"/>
            <w:sz w:val="24"/>
            <w:szCs w:val="24"/>
          </w:rPr>
          <w:delText>at multiple points on a function</w:delText>
        </w:r>
      </w:del>
      <w:ins w:id="494" w:author="Greg Jensen" w:date="2020-07-11T18:54:00Z">
        <w:r w:rsidR="00F15481">
          <w:rPr>
            <w:rFonts w:ascii="Times" w:hAnsi="Times" w:cs="Times New Roman"/>
            <w:sz w:val="24"/>
            <w:szCs w:val="24"/>
          </w:rPr>
          <w:t>under varying conditions</w:t>
        </w:r>
      </w:ins>
      <w:r w:rsidR="005763F7" w:rsidRPr="002F50E4">
        <w:rPr>
          <w:rFonts w:ascii="Times" w:hAnsi="Times" w:cs="Times New Roman"/>
          <w:sz w:val="24"/>
          <w:szCs w:val="24"/>
        </w:rPr>
        <w:t xml:space="preserve"> puts replication efforts into a broader context, changing the focus from </w:t>
      </w:r>
      <w:r w:rsidR="005763F7" w:rsidRPr="00F15481">
        <w:rPr>
          <w:rFonts w:ascii="Times" w:hAnsi="Times" w:cs="Times New Roman"/>
          <w:sz w:val="24"/>
          <w:szCs w:val="24"/>
          <w:rPrChange w:id="495" w:author="Greg Jensen" w:date="2020-07-11T18:53:00Z">
            <w:rPr>
              <w:rFonts w:ascii="Times" w:hAnsi="Times" w:cs="Times New Roman"/>
              <w:i/>
              <w:sz w:val="24"/>
              <w:szCs w:val="24"/>
            </w:rPr>
          </w:rPrChange>
        </w:rPr>
        <w:t>binary</w:t>
      </w:r>
      <w:r w:rsidR="005763F7" w:rsidRPr="002F50E4">
        <w:rPr>
          <w:rFonts w:ascii="Times" w:hAnsi="Times" w:cs="Times New Roman"/>
          <w:sz w:val="24"/>
          <w:szCs w:val="24"/>
        </w:rPr>
        <w:t xml:space="preserve"> questions with yes-no answers (e.g., Do rats value social release over food?</w:t>
      </w:r>
      <w:r w:rsidR="005627F3">
        <w:rPr>
          <w:rFonts w:ascii="Times" w:hAnsi="Times" w:cs="Times New Roman"/>
          <w:sz w:val="24"/>
          <w:szCs w:val="24"/>
        </w:rPr>
        <w:t xml:space="preserve"> </w:t>
      </w:r>
      <w:r w:rsidR="005763F7" w:rsidRPr="002F50E4">
        <w:rPr>
          <w:rFonts w:ascii="Times" w:hAnsi="Times" w:cs="Times New Roman"/>
          <w:sz w:val="24"/>
          <w:szCs w:val="24"/>
        </w:rPr>
        <w:t xml:space="preserve">Do rats share food with another rat?) toward </w:t>
      </w:r>
      <w:r w:rsidR="005763F7" w:rsidRPr="002F50E4">
        <w:rPr>
          <w:rFonts w:ascii="Times" w:hAnsi="Times" w:cs="Times New Roman"/>
          <w:i/>
          <w:sz w:val="24"/>
          <w:szCs w:val="24"/>
        </w:rPr>
        <w:t>conditional</w:t>
      </w:r>
      <w:r w:rsidR="005763F7" w:rsidRPr="002F50E4">
        <w:rPr>
          <w:rFonts w:ascii="Times" w:hAnsi="Times" w:cs="Times New Roman"/>
          <w:sz w:val="24"/>
          <w:szCs w:val="24"/>
        </w:rPr>
        <w:t xml:space="preserve"> questions (e.g., Under what conditions is social release favored over food, and vice versa?</w:t>
      </w:r>
      <w:r w:rsidR="005627F3">
        <w:rPr>
          <w:rFonts w:ascii="Times" w:hAnsi="Times" w:cs="Times New Roman"/>
          <w:sz w:val="24"/>
          <w:szCs w:val="24"/>
        </w:rPr>
        <w:t xml:space="preserve"> </w:t>
      </w:r>
      <w:r w:rsidR="005763F7" w:rsidRPr="002F50E4">
        <w:rPr>
          <w:rFonts w:ascii="Times" w:hAnsi="Times" w:cs="Times New Roman"/>
          <w:sz w:val="24"/>
          <w:szCs w:val="24"/>
        </w:rPr>
        <w:t>Under what conditions does sharing occur?).</w:t>
      </w:r>
      <w:r w:rsidR="005627F3">
        <w:rPr>
          <w:rFonts w:ascii="Times" w:hAnsi="Times" w:cs="Times New Roman"/>
          <w:sz w:val="24"/>
          <w:szCs w:val="24"/>
        </w:rPr>
        <w:t xml:space="preserve"> </w:t>
      </w:r>
      <w:r w:rsidR="002D4A29" w:rsidRPr="002F50E4">
        <w:rPr>
          <w:rFonts w:ascii="Times" w:hAnsi="Times" w:cs="Times New Roman"/>
          <w:sz w:val="24"/>
          <w:szCs w:val="24"/>
        </w:rPr>
        <w:t xml:space="preserve">Viewed in this way, </w:t>
      </w:r>
      <w:del w:id="496" w:author="Greg Jensen" w:date="2020-07-11T18:55:00Z">
        <w:r w:rsidR="002D4A29" w:rsidRPr="002F50E4" w:rsidDel="00F15481">
          <w:rPr>
            <w:rFonts w:ascii="Times" w:hAnsi="Times" w:cs="Times New Roman"/>
            <w:sz w:val="24"/>
            <w:szCs w:val="24"/>
          </w:rPr>
          <w:delText xml:space="preserve">the </w:delText>
        </w:r>
      </w:del>
      <w:r w:rsidR="002D4A29" w:rsidRPr="002F50E4">
        <w:rPr>
          <w:rFonts w:ascii="Times" w:hAnsi="Times" w:cs="Times New Roman"/>
          <w:sz w:val="24"/>
          <w:szCs w:val="24"/>
        </w:rPr>
        <w:t xml:space="preserve">Ben-Ami </w:t>
      </w:r>
      <w:proofErr w:type="spellStart"/>
      <w:r w:rsidR="002D4A29" w:rsidRPr="002F50E4">
        <w:rPr>
          <w:rFonts w:ascii="Times" w:hAnsi="Times" w:cs="Times New Roman"/>
          <w:sz w:val="24"/>
          <w:szCs w:val="24"/>
        </w:rPr>
        <w:t>Bartal</w:t>
      </w:r>
      <w:proofErr w:type="spellEnd"/>
      <w:r w:rsidR="002D4A29" w:rsidRPr="002F50E4">
        <w:rPr>
          <w:rFonts w:ascii="Times" w:hAnsi="Times" w:cs="Times New Roman"/>
          <w:sz w:val="24"/>
          <w:szCs w:val="24"/>
        </w:rPr>
        <w:t xml:space="preserve"> </w:t>
      </w:r>
      <w:del w:id="497" w:author="Greg Jensen" w:date="2020-07-11T18:54:00Z">
        <w:r w:rsidR="002D4A29" w:rsidRPr="002F50E4" w:rsidDel="00F15481">
          <w:rPr>
            <w:rFonts w:ascii="Times" w:hAnsi="Times" w:cs="Times New Roman"/>
            <w:sz w:val="24"/>
            <w:szCs w:val="24"/>
          </w:rPr>
          <w:delText>et al.</w:delText>
        </w:r>
      </w:del>
      <w:ins w:id="498" w:author="Greg Jensen" w:date="2020-07-11T18:54:00Z">
        <w:r w:rsidR="00F15481">
          <w:rPr>
            <w:rFonts w:ascii="Times" w:hAnsi="Times" w:cs="Times New Roman"/>
            <w:sz w:val="24"/>
            <w:szCs w:val="24"/>
          </w:rPr>
          <w:t>and colleagues</w:t>
        </w:r>
      </w:ins>
      <w:r w:rsidR="002D4A29" w:rsidRPr="002F50E4">
        <w:rPr>
          <w:rFonts w:ascii="Times" w:hAnsi="Times" w:cs="Times New Roman"/>
          <w:sz w:val="24"/>
          <w:szCs w:val="24"/>
        </w:rPr>
        <w:t xml:space="preserve"> </w:t>
      </w:r>
      <w:del w:id="499" w:author="Greg Jensen" w:date="2020-07-11T18:55:00Z">
        <w:r w:rsidR="002D4A29" w:rsidRPr="002F50E4" w:rsidDel="00F15481">
          <w:rPr>
            <w:rFonts w:ascii="Times" w:hAnsi="Times" w:cs="Times New Roman"/>
            <w:sz w:val="24"/>
            <w:szCs w:val="24"/>
          </w:rPr>
          <w:delText>finding</w:delText>
        </w:r>
        <w:r w:rsidR="005763F7" w:rsidRPr="002F50E4" w:rsidDel="00F15481">
          <w:rPr>
            <w:rFonts w:ascii="Times" w:hAnsi="Times" w:cs="Times New Roman"/>
            <w:sz w:val="24"/>
            <w:szCs w:val="24"/>
          </w:rPr>
          <w:delText>s</w:delText>
        </w:r>
        <w:r w:rsidR="002D4A29" w:rsidRPr="002F50E4" w:rsidDel="00F15481">
          <w:rPr>
            <w:rFonts w:ascii="Times" w:hAnsi="Times" w:cs="Times New Roman"/>
            <w:sz w:val="24"/>
            <w:szCs w:val="24"/>
          </w:rPr>
          <w:delText xml:space="preserve"> </w:delText>
        </w:r>
      </w:del>
      <w:r w:rsidR="005763F7" w:rsidRPr="002F50E4">
        <w:rPr>
          <w:rFonts w:ascii="Times" w:hAnsi="Times" w:cs="Times New Roman"/>
          <w:sz w:val="24"/>
          <w:szCs w:val="24"/>
        </w:rPr>
        <w:t>are</w:t>
      </w:r>
      <w:r w:rsidR="002D4A29" w:rsidRPr="002F50E4">
        <w:rPr>
          <w:rFonts w:ascii="Times" w:hAnsi="Times" w:cs="Times New Roman"/>
          <w:sz w:val="24"/>
          <w:szCs w:val="24"/>
        </w:rPr>
        <w:t xml:space="preserve"> not so much incorrect as </w:t>
      </w:r>
      <w:r w:rsidR="005763F7" w:rsidRPr="002F50E4">
        <w:rPr>
          <w:rFonts w:ascii="Times" w:hAnsi="Times" w:cs="Times New Roman"/>
          <w:sz w:val="24"/>
          <w:szCs w:val="24"/>
        </w:rPr>
        <w:t>they are</w:t>
      </w:r>
      <w:ins w:id="500" w:author="Greg Jensen" w:date="2020-07-11T18:55:00Z">
        <w:r w:rsidR="00F15481">
          <w:rPr>
            <w:rFonts w:ascii="Times" w:hAnsi="Times" w:cs="Times New Roman"/>
            <w:sz w:val="24"/>
            <w:szCs w:val="24"/>
          </w:rPr>
          <w:t xml:space="preserve"> interpreting</w:t>
        </w:r>
      </w:ins>
      <w:r w:rsidR="002D4A29" w:rsidRPr="002F50E4">
        <w:rPr>
          <w:rFonts w:ascii="Times" w:hAnsi="Times" w:cs="Times New Roman"/>
          <w:sz w:val="24"/>
          <w:szCs w:val="24"/>
        </w:rPr>
        <w:t xml:space="preserve"> incomplete</w:t>
      </w:r>
      <w:ins w:id="501" w:author="Greg Jensen" w:date="2020-07-11T18:55:00Z">
        <w:r w:rsidR="00F15481">
          <w:rPr>
            <w:rFonts w:ascii="Times" w:hAnsi="Times" w:cs="Times New Roman"/>
            <w:sz w:val="24"/>
            <w:szCs w:val="24"/>
          </w:rPr>
          <w:t xml:space="preserve"> evidence</w:t>
        </w:r>
      </w:ins>
      <w:r w:rsidR="002D4A29" w:rsidRPr="002F50E4">
        <w:rPr>
          <w:rFonts w:ascii="Times" w:hAnsi="Times" w:cs="Times New Roman"/>
          <w:sz w:val="24"/>
          <w:szCs w:val="24"/>
        </w:rPr>
        <w:t xml:space="preserve">; </w:t>
      </w:r>
      <w:del w:id="502" w:author="Greg Jensen" w:date="2020-07-11T18:55:00Z">
        <w:r w:rsidR="005763F7" w:rsidRPr="002F50E4" w:rsidDel="00F15481">
          <w:rPr>
            <w:rFonts w:ascii="Times" w:hAnsi="Times" w:cs="Times New Roman"/>
            <w:sz w:val="24"/>
            <w:szCs w:val="24"/>
          </w:rPr>
          <w:delText xml:space="preserve">they </w:delText>
        </w:r>
      </w:del>
      <w:ins w:id="503" w:author="Greg Jensen" w:date="2020-07-11T18:55:00Z">
        <w:r w:rsidR="00F15481">
          <w:rPr>
            <w:rFonts w:ascii="Times" w:hAnsi="Times" w:cs="Times New Roman"/>
            <w:sz w:val="24"/>
            <w:szCs w:val="24"/>
          </w:rPr>
          <w:t>their results</w:t>
        </w:r>
        <w:r w:rsidR="00F15481" w:rsidRPr="002F50E4">
          <w:rPr>
            <w:rFonts w:ascii="Times" w:hAnsi="Times" w:cs="Times New Roman"/>
            <w:sz w:val="24"/>
            <w:szCs w:val="24"/>
          </w:rPr>
          <w:t xml:space="preserve"> </w:t>
        </w:r>
      </w:ins>
      <w:r w:rsidR="005763F7" w:rsidRPr="002F50E4">
        <w:rPr>
          <w:rFonts w:ascii="Times" w:hAnsi="Times" w:cs="Times New Roman"/>
          <w:sz w:val="24"/>
          <w:szCs w:val="24"/>
        </w:rPr>
        <w:t>are</w:t>
      </w:r>
      <w:r w:rsidR="002D4A29" w:rsidRPr="002F50E4">
        <w:rPr>
          <w:rFonts w:ascii="Times" w:hAnsi="Times" w:cs="Times New Roman"/>
          <w:sz w:val="24"/>
          <w:szCs w:val="24"/>
        </w:rPr>
        <w:t xml:space="preserve"> part of more general relationship</w:t>
      </w:r>
      <w:r w:rsidR="004B6740" w:rsidRPr="002F50E4">
        <w:rPr>
          <w:rFonts w:ascii="Times" w:hAnsi="Times" w:cs="Times New Roman"/>
          <w:sz w:val="24"/>
          <w:szCs w:val="24"/>
        </w:rPr>
        <w:t>s</w:t>
      </w:r>
      <w:r w:rsidR="002D4A29" w:rsidRPr="002F50E4">
        <w:rPr>
          <w:rFonts w:ascii="Times" w:hAnsi="Times" w:cs="Times New Roman"/>
          <w:sz w:val="24"/>
          <w:szCs w:val="24"/>
        </w:rPr>
        <w:t xml:space="preserve"> between preference and </w:t>
      </w:r>
      <w:r w:rsidR="004B6740" w:rsidRPr="002F50E4">
        <w:rPr>
          <w:rFonts w:ascii="Times" w:hAnsi="Times" w:cs="Times New Roman"/>
          <w:sz w:val="24"/>
          <w:szCs w:val="24"/>
        </w:rPr>
        <w:t xml:space="preserve">sharing and the variables of which they are a function. </w:t>
      </w:r>
    </w:p>
    <w:p w14:paraId="436173F9" w14:textId="36A45AF2" w:rsidR="005627F3" w:rsidRDefault="005763F7" w:rsidP="005627F3">
      <w:pPr>
        <w:autoSpaceDE w:val="0"/>
        <w:autoSpaceDN w:val="0"/>
        <w:adjustRightInd w:val="0"/>
        <w:spacing w:line="480" w:lineRule="auto"/>
        <w:ind w:firstLine="720"/>
        <w:rPr>
          <w:ins w:id="504" w:author="Greg Jensen" w:date="2020-07-08T22:31:00Z"/>
          <w:rFonts w:ascii="Times" w:hAnsi="Times" w:cs="Times New Roman"/>
          <w:sz w:val="24"/>
          <w:szCs w:val="24"/>
        </w:rPr>
      </w:pPr>
      <w:r w:rsidRPr="002F50E4">
        <w:rPr>
          <w:rFonts w:ascii="Times" w:hAnsi="Times" w:cs="Times New Roman"/>
          <w:sz w:val="24"/>
          <w:szCs w:val="24"/>
        </w:rPr>
        <w:lastRenderedPageBreak/>
        <w:t>Exploring such functional</w:t>
      </w:r>
      <w:r w:rsidR="002D4A29" w:rsidRPr="002F50E4">
        <w:rPr>
          <w:rFonts w:ascii="Times" w:hAnsi="Times" w:cs="Times New Roman"/>
          <w:sz w:val="24"/>
          <w:szCs w:val="24"/>
        </w:rPr>
        <w:t xml:space="preserve"> relationship</w:t>
      </w:r>
      <w:r w:rsidRPr="002F50E4">
        <w:rPr>
          <w:rFonts w:ascii="Times" w:hAnsi="Times" w:cs="Times New Roman"/>
          <w:sz w:val="24"/>
          <w:szCs w:val="24"/>
        </w:rPr>
        <w:t xml:space="preserve">s </w:t>
      </w:r>
      <w:r w:rsidR="00563E62" w:rsidRPr="002F50E4">
        <w:rPr>
          <w:rFonts w:ascii="Times" w:hAnsi="Times" w:cs="Times New Roman"/>
          <w:sz w:val="24"/>
          <w:szCs w:val="24"/>
        </w:rPr>
        <w:t xml:space="preserve">across a parametric range </w:t>
      </w:r>
      <w:r w:rsidR="001A020D" w:rsidRPr="002F50E4">
        <w:rPr>
          <w:rFonts w:ascii="Times" w:hAnsi="Times" w:cs="Times New Roman"/>
          <w:sz w:val="24"/>
          <w:szCs w:val="24"/>
        </w:rPr>
        <w:t xml:space="preserve">can </w:t>
      </w:r>
      <w:r w:rsidR="00D8090F" w:rsidRPr="002F50E4">
        <w:rPr>
          <w:rFonts w:ascii="Times" w:hAnsi="Times" w:cs="Times New Roman"/>
          <w:sz w:val="24"/>
          <w:szCs w:val="24"/>
        </w:rPr>
        <w:t xml:space="preserve">also </w:t>
      </w:r>
      <w:r w:rsidR="008C027F" w:rsidRPr="002F50E4">
        <w:rPr>
          <w:rFonts w:ascii="Times" w:hAnsi="Times" w:cs="Times New Roman"/>
          <w:sz w:val="24"/>
          <w:szCs w:val="24"/>
        </w:rPr>
        <w:t>shed light on</w:t>
      </w:r>
      <w:r w:rsidR="001A020D" w:rsidRPr="002F50E4">
        <w:rPr>
          <w:rFonts w:ascii="Times" w:hAnsi="Times" w:cs="Times New Roman"/>
          <w:sz w:val="24"/>
          <w:szCs w:val="24"/>
        </w:rPr>
        <w:t xml:space="preserve"> theoretical disputes.</w:t>
      </w:r>
      <w:r w:rsidR="005627F3">
        <w:rPr>
          <w:rFonts w:ascii="Times" w:hAnsi="Times" w:cs="Times New Roman"/>
          <w:sz w:val="24"/>
          <w:szCs w:val="24"/>
        </w:rPr>
        <w:t xml:space="preserve"> </w:t>
      </w:r>
      <w:r w:rsidRPr="002F50E4">
        <w:rPr>
          <w:rFonts w:ascii="Times" w:hAnsi="Times" w:cs="Times New Roman"/>
          <w:sz w:val="24"/>
          <w:szCs w:val="24"/>
        </w:rPr>
        <w:t>For example, when</w:t>
      </w:r>
      <w:r w:rsidR="001A020D" w:rsidRPr="002F50E4">
        <w:rPr>
          <w:rFonts w:ascii="Times" w:hAnsi="Times" w:cs="Times New Roman"/>
          <w:sz w:val="24"/>
          <w:szCs w:val="24"/>
        </w:rPr>
        <w:t xml:space="preserve"> examined at only a single point on a function</w:t>
      </w:r>
      <w:r w:rsidR="00284B85" w:rsidRPr="002F50E4">
        <w:rPr>
          <w:rFonts w:ascii="Times" w:hAnsi="Times" w:cs="Times New Roman"/>
          <w:sz w:val="24"/>
          <w:szCs w:val="24"/>
        </w:rPr>
        <w:t>, social release</w:t>
      </w:r>
      <w:r w:rsidRPr="002F50E4">
        <w:rPr>
          <w:rFonts w:ascii="Times" w:hAnsi="Times" w:cs="Times New Roman"/>
          <w:sz w:val="24"/>
          <w:szCs w:val="24"/>
        </w:rPr>
        <w:t xml:space="preserve"> </w:t>
      </w:r>
      <w:r w:rsidR="00284B85" w:rsidRPr="002F50E4">
        <w:rPr>
          <w:rFonts w:ascii="Times" w:hAnsi="Times" w:cs="Times New Roman"/>
          <w:sz w:val="24"/>
          <w:szCs w:val="24"/>
        </w:rPr>
        <w:t xml:space="preserve">can be interpreted either in terms of social </w:t>
      </w:r>
      <w:r w:rsidR="00832D76" w:rsidRPr="002F50E4">
        <w:rPr>
          <w:rFonts w:ascii="Times" w:hAnsi="Times" w:cs="Times New Roman"/>
          <w:sz w:val="24"/>
          <w:szCs w:val="24"/>
        </w:rPr>
        <w:t xml:space="preserve">reward (response-contingent access to social interaction) </w:t>
      </w:r>
      <w:r w:rsidR="00284B85" w:rsidRPr="002F50E4">
        <w:rPr>
          <w:rFonts w:ascii="Times" w:hAnsi="Times" w:cs="Times New Roman"/>
          <w:i/>
          <w:sz w:val="24"/>
          <w:szCs w:val="24"/>
        </w:rPr>
        <w:t>or</w:t>
      </w:r>
      <w:r w:rsidR="00284B85" w:rsidRPr="002F50E4">
        <w:rPr>
          <w:rFonts w:ascii="Times" w:hAnsi="Times" w:cs="Times New Roman"/>
          <w:sz w:val="24"/>
          <w:szCs w:val="24"/>
        </w:rPr>
        <w:t xml:space="preserve"> </w:t>
      </w:r>
      <w:r w:rsidR="006A4EE2" w:rsidRPr="002F50E4">
        <w:rPr>
          <w:rFonts w:ascii="Times" w:hAnsi="Times" w:cs="Times New Roman"/>
          <w:sz w:val="24"/>
          <w:szCs w:val="24"/>
        </w:rPr>
        <w:t xml:space="preserve">in terms </w:t>
      </w:r>
      <w:r w:rsidR="002F72BA" w:rsidRPr="002F50E4">
        <w:rPr>
          <w:rFonts w:ascii="Times" w:hAnsi="Times" w:cs="Times New Roman"/>
          <w:sz w:val="24"/>
          <w:szCs w:val="24"/>
        </w:rPr>
        <w:t xml:space="preserve">of </w:t>
      </w:r>
      <w:r w:rsidR="00284B85" w:rsidRPr="002F50E4">
        <w:rPr>
          <w:rFonts w:ascii="Times" w:hAnsi="Times" w:cs="Times New Roman"/>
          <w:sz w:val="24"/>
          <w:szCs w:val="24"/>
        </w:rPr>
        <w:t>empathy</w:t>
      </w:r>
      <w:r w:rsidR="00832D76" w:rsidRPr="002F50E4">
        <w:rPr>
          <w:rFonts w:ascii="Times" w:hAnsi="Times" w:cs="Times New Roman"/>
          <w:sz w:val="24"/>
          <w:szCs w:val="24"/>
        </w:rPr>
        <w:t xml:space="preserve"> (acting out of concern for the other rat)</w:t>
      </w:r>
      <w:r w:rsidR="00284B85" w:rsidRPr="002F50E4">
        <w:rPr>
          <w:rFonts w:ascii="Times" w:hAnsi="Times" w:cs="Times New Roman"/>
          <w:sz w:val="24"/>
          <w:szCs w:val="24"/>
        </w:rPr>
        <w:t xml:space="preserve">: </w:t>
      </w:r>
      <w:r w:rsidRPr="002F50E4">
        <w:rPr>
          <w:rFonts w:ascii="Times" w:hAnsi="Times" w:cs="Times New Roman"/>
          <w:sz w:val="24"/>
          <w:szCs w:val="24"/>
        </w:rPr>
        <w:t xml:space="preserve">both accounts </w:t>
      </w:r>
      <w:r w:rsidR="00284B85" w:rsidRPr="002F50E4">
        <w:rPr>
          <w:rFonts w:ascii="Times" w:hAnsi="Times" w:cs="Times New Roman"/>
          <w:sz w:val="24"/>
          <w:szCs w:val="24"/>
        </w:rPr>
        <w:t>make the same prediction</w:t>
      </w:r>
      <w:del w:id="505" w:author="Greg Jensen" w:date="2020-07-11T18:55:00Z">
        <w:r w:rsidR="00284B85" w:rsidRPr="002F50E4" w:rsidDel="00F15481">
          <w:rPr>
            <w:rFonts w:ascii="Times" w:hAnsi="Times" w:cs="Times New Roman"/>
            <w:sz w:val="24"/>
            <w:szCs w:val="24"/>
          </w:rPr>
          <w:delText>, namely,</w:delText>
        </w:r>
      </w:del>
      <w:r w:rsidR="00284B85" w:rsidRPr="002F50E4">
        <w:rPr>
          <w:rFonts w:ascii="Times" w:hAnsi="Times" w:cs="Times New Roman"/>
          <w:sz w:val="24"/>
          <w:szCs w:val="24"/>
        </w:rPr>
        <w:t xml:space="preserve"> that door opening will occur.</w:t>
      </w:r>
      <w:r w:rsidR="005627F3">
        <w:rPr>
          <w:rFonts w:ascii="Times" w:hAnsi="Times" w:cs="Times New Roman"/>
          <w:sz w:val="24"/>
          <w:szCs w:val="24"/>
        </w:rPr>
        <w:t xml:space="preserve"> </w:t>
      </w:r>
      <w:r w:rsidR="006A4EE2" w:rsidRPr="002F50E4">
        <w:rPr>
          <w:rFonts w:ascii="Times" w:hAnsi="Times" w:cs="Times New Roman"/>
          <w:sz w:val="24"/>
          <w:szCs w:val="24"/>
        </w:rPr>
        <w:t xml:space="preserve">The </w:t>
      </w:r>
      <w:r w:rsidR="00067BE2" w:rsidRPr="002F50E4">
        <w:rPr>
          <w:rFonts w:ascii="Times" w:hAnsi="Times" w:cs="Times New Roman"/>
          <w:sz w:val="24"/>
          <w:szCs w:val="24"/>
        </w:rPr>
        <w:t>accounts</w:t>
      </w:r>
      <w:r w:rsidR="00D0773C" w:rsidRPr="002F50E4">
        <w:rPr>
          <w:rFonts w:ascii="Times" w:hAnsi="Times" w:cs="Times New Roman"/>
          <w:sz w:val="24"/>
          <w:szCs w:val="24"/>
        </w:rPr>
        <w:t xml:space="preserve"> </w:t>
      </w:r>
      <w:r w:rsidR="006A4EE2" w:rsidRPr="002F50E4">
        <w:rPr>
          <w:rFonts w:ascii="Times" w:hAnsi="Times" w:cs="Times New Roman"/>
          <w:sz w:val="24"/>
          <w:szCs w:val="24"/>
        </w:rPr>
        <w:t xml:space="preserve">begin to </w:t>
      </w:r>
      <w:r w:rsidR="00D0773C" w:rsidRPr="002F50E4">
        <w:rPr>
          <w:rFonts w:ascii="Times" w:hAnsi="Times" w:cs="Times New Roman"/>
          <w:sz w:val="24"/>
          <w:szCs w:val="24"/>
        </w:rPr>
        <w:t xml:space="preserve">differ, however, as </w:t>
      </w:r>
      <w:r w:rsidR="004F2DA4" w:rsidRPr="002F50E4">
        <w:rPr>
          <w:rFonts w:ascii="Times" w:hAnsi="Times" w:cs="Times New Roman"/>
          <w:sz w:val="24"/>
          <w:szCs w:val="24"/>
        </w:rPr>
        <w:t xml:space="preserve">behavior </w:t>
      </w:r>
      <w:r w:rsidR="00D0773C" w:rsidRPr="002F50E4">
        <w:rPr>
          <w:rFonts w:ascii="Times" w:hAnsi="Times" w:cs="Times New Roman"/>
          <w:sz w:val="24"/>
          <w:szCs w:val="24"/>
        </w:rPr>
        <w:t xml:space="preserve">is examined </w:t>
      </w:r>
      <w:del w:id="506" w:author="Greg Jensen" w:date="2020-07-11T18:56:00Z">
        <w:r w:rsidR="004F2DA4" w:rsidRPr="002F50E4" w:rsidDel="00F15481">
          <w:rPr>
            <w:rFonts w:ascii="Times" w:hAnsi="Times" w:cs="Times New Roman"/>
            <w:sz w:val="24"/>
            <w:szCs w:val="24"/>
          </w:rPr>
          <w:delText>across a parametric range of conditions</w:delText>
        </w:r>
      </w:del>
      <w:ins w:id="507" w:author="Greg Jensen" w:date="2020-07-11T18:56:00Z">
        <w:r w:rsidR="00F15481">
          <w:rPr>
            <w:rFonts w:ascii="Times" w:hAnsi="Times" w:cs="Times New Roman"/>
            <w:sz w:val="24"/>
            <w:szCs w:val="24"/>
          </w:rPr>
          <w:t>as other experimental parameters change</w:t>
        </w:r>
      </w:ins>
      <w:r w:rsidR="00B24911" w:rsidRPr="002F50E4">
        <w:rPr>
          <w:rFonts w:ascii="Times" w:hAnsi="Times" w:cs="Times New Roman"/>
          <w:sz w:val="24"/>
          <w:szCs w:val="24"/>
        </w:rPr>
        <w:t>.</w:t>
      </w:r>
      <w:r w:rsidR="005627F3">
        <w:rPr>
          <w:rFonts w:ascii="Times" w:hAnsi="Times" w:cs="Times New Roman"/>
          <w:sz w:val="24"/>
          <w:szCs w:val="24"/>
        </w:rPr>
        <w:t xml:space="preserve"> </w:t>
      </w:r>
      <w:r w:rsidR="007951FE" w:rsidRPr="002F50E4">
        <w:rPr>
          <w:rFonts w:ascii="Times" w:hAnsi="Times" w:cs="Times New Roman"/>
          <w:sz w:val="24"/>
          <w:szCs w:val="24"/>
        </w:rPr>
        <w:t xml:space="preserve">For example, in procedures similar to those used here, </w:t>
      </w:r>
      <w:proofErr w:type="spellStart"/>
      <w:r w:rsidR="007951FE" w:rsidRPr="002F50E4">
        <w:rPr>
          <w:rFonts w:ascii="Times" w:hAnsi="Times" w:cs="Times New Roman"/>
          <w:sz w:val="24"/>
          <w:szCs w:val="24"/>
        </w:rPr>
        <w:t>Vanderhooft</w:t>
      </w:r>
      <w:proofErr w:type="spellEnd"/>
      <w:r w:rsidR="007951FE" w:rsidRPr="002F50E4">
        <w:rPr>
          <w:rFonts w:ascii="Times" w:hAnsi="Times" w:cs="Times New Roman"/>
          <w:sz w:val="24"/>
          <w:szCs w:val="24"/>
        </w:rPr>
        <w:t xml:space="preserve"> et al. (</w:t>
      </w:r>
      <w:del w:id="508" w:author="Greg Jensen" w:date="2020-07-11T18:56:00Z">
        <w:r w:rsidR="00F30B8D" w:rsidRPr="002F50E4" w:rsidDel="00F15481">
          <w:rPr>
            <w:rFonts w:ascii="Times" w:hAnsi="Times" w:cs="Times New Roman"/>
            <w:sz w:val="24"/>
            <w:szCs w:val="24"/>
          </w:rPr>
          <w:delText xml:space="preserve">In </w:delText>
        </w:r>
      </w:del>
      <w:ins w:id="509" w:author="Greg Jensen" w:date="2020-07-11T18:56:00Z">
        <w:r w:rsidR="00F15481">
          <w:rPr>
            <w:rFonts w:ascii="Times" w:hAnsi="Times" w:cs="Times New Roman"/>
            <w:sz w:val="24"/>
            <w:szCs w:val="24"/>
          </w:rPr>
          <w:t>i</w:t>
        </w:r>
        <w:r w:rsidR="00F15481" w:rsidRPr="002F50E4">
          <w:rPr>
            <w:rFonts w:ascii="Times" w:hAnsi="Times" w:cs="Times New Roman"/>
            <w:sz w:val="24"/>
            <w:szCs w:val="24"/>
          </w:rPr>
          <w:t xml:space="preserve">n </w:t>
        </w:r>
      </w:ins>
      <w:r w:rsidR="00F30B8D" w:rsidRPr="002F50E4">
        <w:rPr>
          <w:rFonts w:ascii="Times" w:hAnsi="Times" w:cs="Times New Roman"/>
          <w:sz w:val="24"/>
          <w:szCs w:val="24"/>
        </w:rPr>
        <w:t>press</w:t>
      </w:r>
      <w:r w:rsidR="007951FE" w:rsidRPr="002F50E4">
        <w:rPr>
          <w:rFonts w:ascii="Times" w:hAnsi="Times" w:cs="Times New Roman"/>
          <w:sz w:val="24"/>
          <w:szCs w:val="24"/>
        </w:rPr>
        <w:t xml:space="preserve">) </w:t>
      </w:r>
      <w:del w:id="510" w:author="Greg Jensen" w:date="2020-07-11T18:56:00Z">
        <w:r w:rsidR="007951FE" w:rsidRPr="002F50E4" w:rsidDel="00F15481">
          <w:rPr>
            <w:rFonts w:ascii="Times" w:hAnsi="Times" w:cs="Times New Roman"/>
            <w:sz w:val="24"/>
            <w:szCs w:val="24"/>
          </w:rPr>
          <w:delText xml:space="preserve">established </w:delText>
        </w:r>
      </w:del>
      <w:ins w:id="511" w:author="Greg Jensen" w:date="2020-07-11T18:56:00Z">
        <w:r w:rsidR="00F15481">
          <w:rPr>
            <w:rFonts w:ascii="Times" w:hAnsi="Times" w:cs="Times New Roman"/>
            <w:sz w:val="24"/>
            <w:szCs w:val="24"/>
          </w:rPr>
          <w:t>first trained</w:t>
        </w:r>
        <w:r w:rsidR="00F15481" w:rsidRPr="002F50E4">
          <w:rPr>
            <w:rFonts w:ascii="Times" w:hAnsi="Times" w:cs="Times New Roman"/>
            <w:sz w:val="24"/>
            <w:szCs w:val="24"/>
          </w:rPr>
          <w:t xml:space="preserve"> </w:t>
        </w:r>
      </w:ins>
      <w:r w:rsidR="007951FE" w:rsidRPr="002F50E4">
        <w:rPr>
          <w:rFonts w:ascii="Times" w:hAnsi="Times" w:cs="Times New Roman"/>
          <w:sz w:val="24"/>
          <w:szCs w:val="24"/>
        </w:rPr>
        <w:t>social release in rats</w:t>
      </w:r>
      <w:ins w:id="512" w:author="Greg Jensen" w:date="2020-07-11T18:56:00Z">
        <w:r w:rsidR="00F15481">
          <w:rPr>
            <w:rFonts w:ascii="Times" w:hAnsi="Times" w:cs="Times New Roman"/>
            <w:sz w:val="24"/>
            <w:szCs w:val="24"/>
          </w:rPr>
          <w:t>, then i</w:t>
        </w:r>
      </w:ins>
      <w:ins w:id="513" w:author="Greg Jensen" w:date="2020-07-11T18:57:00Z">
        <w:r w:rsidR="00F15481">
          <w:rPr>
            <w:rFonts w:ascii="Times" w:hAnsi="Times" w:cs="Times New Roman"/>
            <w:sz w:val="24"/>
            <w:szCs w:val="24"/>
          </w:rPr>
          <w:t>n</w:t>
        </w:r>
      </w:ins>
      <w:ins w:id="514" w:author="Greg Jensen" w:date="2020-07-11T18:56:00Z">
        <w:r w:rsidR="00F15481">
          <w:rPr>
            <w:rFonts w:ascii="Times" w:hAnsi="Times" w:cs="Times New Roman"/>
            <w:sz w:val="24"/>
            <w:szCs w:val="24"/>
          </w:rPr>
          <w:t>cr</w:t>
        </w:r>
      </w:ins>
      <w:ins w:id="515" w:author="Greg Jensen" w:date="2020-07-11T18:57:00Z">
        <w:r w:rsidR="00F15481">
          <w:rPr>
            <w:rFonts w:ascii="Times" w:hAnsi="Times" w:cs="Times New Roman"/>
            <w:sz w:val="24"/>
            <w:szCs w:val="24"/>
          </w:rPr>
          <w:t>eased</w:t>
        </w:r>
      </w:ins>
      <w:ins w:id="516" w:author="Greg Jensen" w:date="2020-07-11T18:56:00Z">
        <w:r w:rsidR="00F15481">
          <w:rPr>
            <w:rFonts w:ascii="Times" w:hAnsi="Times" w:cs="Times New Roman"/>
            <w:sz w:val="24"/>
            <w:szCs w:val="24"/>
          </w:rPr>
          <w:t xml:space="preserve"> </w:t>
        </w:r>
      </w:ins>
      <w:del w:id="517" w:author="Greg Jensen" w:date="2020-07-11T18:56:00Z">
        <w:r w:rsidR="007951FE" w:rsidRPr="002F50E4" w:rsidDel="00F15481">
          <w:rPr>
            <w:rFonts w:ascii="Times" w:hAnsi="Times" w:cs="Times New Roman"/>
            <w:sz w:val="24"/>
            <w:szCs w:val="24"/>
          </w:rPr>
          <w:delText>.</w:delText>
        </w:r>
        <w:r w:rsidR="005627F3" w:rsidDel="00F15481">
          <w:rPr>
            <w:rFonts w:ascii="Times" w:hAnsi="Times" w:cs="Times New Roman"/>
            <w:sz w:val="24"/>
            <w:szCs w:val="24"/>
          </w:rPr>
          <w:delText xml:space="preserve"> </w:delText>
        </w:r>
        <w:r w:rsidR="007951FE" w:rsidRPr="002F50E4" w:rsidDel="00F15481">
          <w:rPr>
            <w:rFonts w:ascii="Times" w:hAnsi="Times" w:cs="Times New Roman"/>
            <w:sz w:val="24"/>
            <w:szCs w:val="24"/>
          </w:rPr>
          <w:delText>T</w:delText>
        </w:r>
      </w:del>
      <w:ins w:id="518" w:author="Greg Jensen" w:date="2020-07-11T18:56:00Z">
        <w:r w:rsidR="00F15481">
          <w:rPr>
            <w:rFonts w:ascii="Times" w:hAnsi="Times" w:cs="Times New Roman"/>
            <w:sz w:val="24"/>
            <w:szCs w:val="24"/>
          </w:rPr>
          <w:t>t</w:t>
        </w:r>
      </w:ins>
      <w:r w:rsidR="007951FE" w:rsidRPr="002F50E4">
        <w:rPr>
          <w:rFonts w:ascii="Times" w:hAnsi="Times" w:cs="Times New Roman"/>
          <w:sz w:val="24"/>
          <w:szCs w:val="24"/>
        </w:rPr>
        <w:t xml:space="preserve">he price of social release (number of responses to produce it) </w:t>
      </w:r>
      <w:del w:id="519" w:author="Greg Jensen" w:date="2020-07-11T18:56:00Z">
        <w:r w:rsidR="007951FE" w:rsidRPr="002F50E4" w:rsidDel="00F15481">
          <w:rPr>
            <w:rFonts w:ascii="Times" w:hAnsi="Times" w:cs="Times New Roman"/>
            <w:sz w:val="24"/>
            <w:szCs w:val="24"/>
          </w:rPr>
          <w:delText xml:space="preserve">was then </w:delText>
        </w:r>
      </w:del>
      <w:r w:rsidR="007951FE" w:rsidRPr="002F50E4">
        <w:rPr>
          <w:rFonts w:ascii="Times" w:hAnsi="Times" w:cs="Times New Roman"/>
          <w:sz w:val="24"/>
          <w:szCs w:val="24"/>
        </w:rPr>
        <w:t>systematically increased across sessions, generating demand functions.</w:t>
      </w:r>
      <w:r w:rsidR="005627F3">
        <w:rPr>
          <w:rFonts w:ascii="Times" w:hAnsi="Times" w:cs="Times New Roman"/>
          <w:sz w:val="24"/>
          <w:szCs w:val="24"/>
        </w:rPr>
        <w:t xml:space="preserve"> </w:t>
      </w:r>
      <w:r w:rsidR="007951FE" w:rsidRPr="002F50E4">
        <w:rPr>
          <w:rFonts w:ascii="Times" w:hAnsi="Times" w:cs="Times New Roman"/>
          <w:sz w:val="24"/>
          <w:szCs w:val="24"/>
        </w:rPr>
        <w:t xml:space="preserve">Overall, the functions (27 in all) were well described by the </w:t>
      </w:r>
      <w:proofErr w:type="spellStart"/>
      <w:r w:rsidR="007951FE" w:rsidRPr="002F50E4">
        <w:rPr>
          <w:rFonts w:ascii="Times" w:hAnsi="Times" w:cs="Times New Roman"/>
          <w:sz w:val="24"/>
          <w:szCs w:val="24"/>
        </w:rPr>
        <w:t>Hursh</w:t>
      </w:r>
      <w:proofErr w:type="spellEnd"/>
      <w:r w:rsidR="007951FE" w:rsidRPr="002F50E4">
        <w:rPr>
          <w:rFonts w:ascii="Times" w:hAnsi="Times" w:cs="Times New Roman"/>
          <w:sz w:val="24"/>
          <w:szCs w:val="24"/>
        </w:rPr>
        <w:t xml:space="preserve"> and Silberberg (2008, 2017) essential value model (96% </w:t>
      </w:r>
      <w:del w:id="520" w:author="Greg Jensen" w:date="2020-07-11T19:02:00Z">
        <w:r w:rsidR="007951FE" w:rsidRPr="002F50E4" w:rsidDel="00586B89">
          <w:rPr>
            <w:rFonts w:ascii="Times" w:hAnsi="Times" w:cs="Times New Roman"/>
            <w:sz w:val="24"/>
            <w:szCs w:val="24"/>
          </w:rPr>
          <w:delText>VAF</w:delText>
        </w:r>
      </w:del>
      <w:ins w:id="521" w:author="Greg Jensen" w:date="2020-07-11T19:02:00Z">
        <w:r w:rsidR="00586B89">
          <w:rPr>
            <w:rFonts w:ascii="Times" w:hAnsi="Times" w:cs="Times New Roman"/>
            <w:sz w:val="24"/>
            <w:szCs w:val="24"/>
          </w:rPr>
          <w:t>variance accounted for</w:t>
        </w:r>
      </w:ins>
      <w:r w:rsidR="007951FE" w:rsidRPr="002F50E4">
        <w:rPr>
          <w:rFonts w:ascii="Times" w:hAnsi="Times" w:cs="Times New Roman"/>
          <w:sz w:val="24"/>
          <w:szCs w:val="24"/>
        </w:rPr>
        <w:t>), a model that has proven useful in quantifying the value of numerous other rewards, including food, water, drugs (refs).</w:t>
      </w:r>
      <w:r w:rsidR="005627F3">
        <w:rPr>
          <w:rFonts w:ascii="Times" w:hAnsi="Times" w:cs="Times New Roman"/>
          <w:sz w:val="24"/>
          <w:szCs w:val="24"/>
        </w:rPr>
        <w:t xml:space="preserve"> </w:t>
      </w:r>
      <w:r w:rsidR="00524D34" w:rsidRPr="002F50E4">
        <w:rPr>
          <w:rFonts w:ascii="Times" w:hAnsi="Times" w:cs="Times New Roman"/>
          <w:sz w:val="24"/>
          <w:szCs w:val="24"/>
        </w:rPr>
        <w:t xml:space="preserve">In other words, these functions </w:t>
      </w:r>
      <w:r w:rsidR="00E64C6F" w:rsidRPr="002F50E4">
        <w:rPr>
          <w:rFonts w:ascii="Times" w:hAnsi="Times" w:cs="Times New Roman"/>
          <w:sz w:val="24"/>
          <w:szCs w:val="24"/>
        </w:rPr>
        <w:t>were</w:t>
      </w:r>
      <w:r w:rsidR="00524D34" w:rsidRPr="002F50E4">
        <w:rPr>
          <w:rFonts w:ascii="Times" w:hAnsi="Times" w:cs="Times New Roman"/>
          <w:sz w:val="24"/>
          <w:szCs w:val="24"/>
        </w:rPr>
        <w:t xml:space="preserve"> predictable, with a high degree of quantita</w:t>
      </w:r>
      <w:r w:rsidR="00E85D0D" w:rsidRPr="002F50E4">
        <w:rPr>
          <w:rFonts w:ascii="Times" w:hAnsi="Times" w:cs="Times New Roman"/>
          <w:sz w:val="24"/>
          <w:szCs w:val="24"/>
        </w:rPr>
        <w:t>t</w:t>
      </w:r>
      <w:r w:rsidR="00524D34" w:rsidRPr="002F50E4">
        <w:rPr>
          <w:rFonts w:ascii="Times" w:hAnsi="Times" w:cs="Times New Roman"/>
          <w:sz w:val="24"/>
          <w:szCs w:val="24"/>
        </w:rPr>
        <w:t>ive precision, on the basis of social reward functions.</w:t>
      </w:r>
      <w:r w:rsidR="005627F3">
        <w:rPr>
          <w:rFonts w:ascii="Times" w:hAnsi="Times" w:cs="Times New Roman"/>
          <w:sz w:val="24"/>
          <w:szCs w:val="24"/>
        </w:rPr>
        <w:t xml:space="preserve"> </w:t>
      </w:r>
      <w:r w:rsidR="00B53D8C" w:rsidRPr="002F50E4">
        <w:rPr>
          <w:rFonts w:ascii="Times" w:hAnsi="Times" w:cs="Times New Roman"/>
          <w:sz w:val="24"/>
          <w:szCs w:val="24"/>
        </w:rPr>
        <w:t xml:space="preserve">It is </w:t>
      </w:r>
      <w:r w:rsidR="003617F4" w:rsidRPr="002F50E4">
        <w:rPr>
          <w:rFonts w:ascii="Times" w:hAnsi="Times" w:cs="Times New Roman"/>
          <w:sz w:val="24"/>
          <w:szCs w:val="24"/>
        </w:rPr>
        <w:t>less clear, however</w:t>
      </w:r>
      <w:r w:rsidR="00614EB0" w:rsidRPr="002F50E4">
        <w:rPr>
          <w:rFonts w:ascii="Times" w:hAnsi="Times" w:cs="Times New Roman"/>
          <w:sz w:val="24"/>
          <w:szCs w:val="24"/>
        </w:rPr>
        <w:t>,</w:t>
      </w:r>
      <w:r w:rsidR="009869DF" w:rsidRPr="002F50E4">
        <w:rPr>
          <w:rFonts w:ascii="Times" w:hAnsi="Times" w:cs="Times New Roman"/>
          <w:sz w:val="24"/>
          <w:szCs w:val="24"/>
        </w:rPr>
        <w:t xml:space="preserve"> what, if anything, an empathy account </w:t>
      </w:r>
      <w:r w:rsidR="007E394E" w:rsidRPr="002F50E4">
        <w:rPr>
          <w:rFonts w:ascii="Times" w:hAnsi="Times" w:cs="Times New Roman"/>
          <w:sz w:val="24"/>
          <w:szCs w:val="24"/>
        </w:rPr>
        <w:t>would have to say</w:t>
      </w:r>
      <w:r w:rsidR="009869DF" w:rsidRPr="002F50E4">
        <w:rPr>
          <w:rFonts w:ascii="Times" w:hAnsi="Times" w:cs="Times New Roman"/>
          <w:sz w:val="24"/>
          <w:szCs w:val="24"/>
        </w:rPr>
        <w:t xml:space="preserve"> about these data</w:t>
      </w:r>
      <w:r w:rsidR="00614EB0" w:rsidRPr="002F50E4">
        <w:rPr>
          <w:rFonts w:ascii="Times" w:hAnsi="Times" w:cs="Times New Roman"/>
          <w:sz w:val="24"/>
          <w:szCs w:val="24"/>
        </w:rPr>
        <w:t>: it makes no obvious predictions about how empathy is affected</w:t>
      </w:r>
      <w:r w:rsidR="009F6E1B" w:rsidRPr="002F50E4">
        <w:rPr>
          <w:rFonts w:ascii="Times" w:hAnsi="Times" w:cs="Times New Roman"/>
          <w:sz w:val="24"/>
          <w:szCs w:val="24"/>
        </w:rPr>
        <w:t xml:space="preserve"> </w:t>
      </w:r>
      <w:r w:rsidR="0052548D" w:rsidRPr="002F50E4">
        <w:rPr>
          <w:rFonts w:ascii="Times" w:hAnsi="Times" w:cs="Times New Roman"/>
          <w:sz w:val="24"/>
          <w:szCs w:val="24"/>
        </w:rPr>
        <w:t xml:space="preserve">by </w:t>
      </w:r>
      <w:r w:rsidR="009F6E1B" w:rsidRPr="002F50E4">
        <w:rPr>
          <w:rFonts w:ascii="Times" w:hAnsi="Times" w:cs="Times New Roman"/>
          <w:sz w:val="24"/>
          <w:szCs w:val="24"/>
        </w:rPr>
        <w:t>price</w:t>
      </w:r>
      <w:r w:rsidR="00614EB0" w:rsidRPr="002F50E4">
        <w:rPr>
          <w:rFonts w:ascii="Times" w:hAnsi="Times" w:cs="Times New Roman"/>
          <w:sz w:val="24"/>
          <w:szCs w:val="24"/>
        </w:rPr>
        <w:t xml:space="preserve"> – or other </w:t>
      </w:r>
      <w:r w:rsidR="00E43B66" w:rsidRPr="002F50E4">
        <w:rPr>
          <w:rFonts w:ascii="Times" w:hAnsi="Times" w:cs="Times New Roman"/>
          <w:sz w:val="24"/>
          <w:szCs w:val="24"/>
        </w:rPr>
        <w:t>variables known to affect reward value</w:t>
      </w:r>
      <w:r w:rsidR="00614EB0" w:rsidRPr="002F50E4">
        <w:rPr>
          <w:rFonts w:ascii="Times" w:hAnsi="Times" w:cs="Times New Roman"/>
          <w:sz w:val="24"/>
          <w:szCs w:val="24"/>
        </w:rPr>
        <w:t xml:space="preserve"> (e.g., magnitude, delay, or probability) </w:t>
      </w:r>
      <w:r w:rsidR="00E43B66" w:rsidRPr="002F50E4">
        <w:rPr>
          <w:rFonts w:ascii="Times" w:hAnsi="Times" w:cs="Times New Roman"/>
          <w:sz w:val="24"/>
          <w:szCs w:val="24"/>
        </w:rPr>
        <w:t>about which social reward makes clear and testable predictions.</w:t>
      </w:r>
      <w:r w:rsidR="005627F3">
        <w:rPr>
          <w:rFonts w:ascii="Times" w:hAnsi="Times" w:cs="Times New Roman"/>
          <w:sz w:val="24"/>
          <w:szCs w:val="24"/>
        </w:rPr>
        <w:t xml:space="preserve"> </w:t>
      </w:r>
      <w:r w:rsidR="00000425" w:rsidRPr="002F50E4">
        <w:rPr>
          <w:rFonts w:ascii="Times" w:hAnsi="Times" w:cs="Times New Roman"/>
          <w:sz w:val="24"/>
          <w:szCs w:val="24"/>
        </w:rPr>
        <w:t xml:space="preserve">And if </w:t>
      </w:r>
      <w:r w:rsidR="00E55150" w:rsidRPr="002F50E4">
        <w:rPr>
          <w:rFonts w:ascii="Times" w:hAnsi="Times" w:cs="Times New Roman"/>
          <w:sz w:val="24"/>
          <w:szCs w:val="24"/>
        </w:rPr>
        <w:t xml:space="preserve">predictions </w:t>
      </w:r>
      <w:r w:rsidR="002F3DD4" w:rsidRPr="002F50E4">
        <w:rPr>
          <w:rFonts w:ascii="Times" w:hAnsi="Times" w:cs="Times New Roman"/>
          <w:sz w:val="24"/>
          <w:szCs w:val="24"/>
        </w:rPr>
        <w:t>could be</w:t>
      </w:r>
      <w:r w:rsidR="00E55150" w:rsidRPr="002F50E4">
        <w:rPr>
          <w:rFonts w:ascii="Times" w:hAnsi="Times" w:cs="Times New Roman"/>
          <w:sz w:val="24"/>
          <w:szCs w:val="24"/>
        </w:rPr>
        <w:t xml:space="preserve"> derived from an empathy account</w:t>
      </w:r>
      <w:r w:rsidR="00000425" w:rsidRPr="002F50E4">
        <w:rPr>
          <w:rFonts w:ascii="Times" w:hAnsi="Times" w:cs="Times New Roman"/>
          <w:sz w:val="24"/>
          <w:szCs w:val="24"/>
        </w:rPr>
        <w:t xml:space="preserve"> (e.g., by assuming that empathy </w:t>
      </w:r>
      <w:r w:rsidR="00234F55" w:rsidRPr="002F50E4">
        <w:rPr>
          <w:rFonts w:ascii="Times" w:hAnsi="Times" w:cs="Times New Roman"/>
          <w:sz w:val="24"/>
          <w:szCs w:val="24"/>
        </w:rPr>
        <w:t>mirrors social reward functions</w:t>
      </w:r>
      <w:r w:rsidR="00000425" w:rsidRPr="002F50E4">
        <w:rPr>
          <w:rFonts w:ascii="Times" w:hAnsi="Times" w:cs="Times New Roman"/>
          <w:sz w:val="24"/>
          <w:szCs w:val="24"/>
        </w:rPr>
        <w:t>), the</w:t>
      </w:r>
      <w:r w:rsidR="00E64C6F" w:rsidRPr="002F50E4">
        <w:rPr>
          <w:rFonts w:ascii="Times" w:hAnsi="Times" w:cs="Times New Roman"/>
          <w:sz w:val="24"/>
          <w:szCs w:val="24"/>
        </w:rPr>
        <w:t xml:space="preserve">y </w:t>
      </w:r>
      <w:r w:rsidR="00000425" w:rsidRPr="002F50E4">
        <w:rPr>
          <w:rFonts w:ascii="Times" w:hAnsi="Times" w:cs="Times New Roman"/>
          <w:sz w:val="24"/>
          <w:szCs w:val="24"/>
        </w:rPr>
        <w:t xml:space="preserve">would be indistinguishable from the more parsimonious social </w:t>
      </w:r>
      <w:r w:rsidR="00B03010" w:rsidRPr="002F50E4">
        <w:rPr>
          <w:rFonts w:ascii="Times" w:hAnsi="Times" w:cs="Times New Roman"/>
          <w:sz w:val="24"/>
          <w:szCs w:val="24"/>
        </w:rPr>
        <w:t>reward</w:t>
      </w:r>
      <w:r w:rsidR="00000425" w:rsidRPr="002F50E4">
        <w:rPr>
          <w:rFonts w:ascii="Times" w:hAnsi="Times" w:cs="Times New Roman"/>
          <w:sz w:val="24"/>
          <w:szCs w:val="24"/>
        </w:rPr>
        <w:t xml:space="preserve"> account</w:t>
      </w:r>
      <w:r w:rsidR="00E41F14" w:rsidRPr="002F50E4">
        <w:rPr>
          <w:rFonts w:ascii="Times" w:hAnsi="Times" w:cs="Times New Roman"/>
          <w:sz w:val="24"/>
          <w:szCs w:val="24"/>
        </w:rPr>
        <w:t>, and would therefor</w:t>
      </w:r>
      <w:r w:rsidR="00CA3BF5" w:rsidRPr="002F50E4">
        <w:rPr>
          <w:rFonts w:ascii="Times" w:hAnsi="Times" w:cs="Times New Roman"/>
          <w:sz w:val="24"/>
          <w:szCs w:val="24"/>
        </w:rPr>
        <w:t>e</w:t>
      </w:r>
      <w:r w:rsidR="00E41F14" w:rsidRPr="002F50E4">
        <w:rPr>
          <w:rFonts w:ascii="Times" w:hAnsi="Times" w:cs="Times New Roman"/>
          <w:sz w:val="24"/>
          <w:szCs w:val="24"/>
        </w:rPr>
        <w:t xml:space="preserve"> add </w:t>
      </w:r>
      <w:r w:rsidR="00E43B66" w:rsidRPr="002F50E4">
        <w:rPr>
          <w:rFonts w:ascii="Times" w:hAnsi="Times" w:cs="Times New Roman"/>
          <w:sz w:val="24"/>
          <w:szCs w:val="24"/>
        </w:rPr>
        <w:t>little</w:t>
      </w:r>
      <w:r w:rsidR="00CA3BF5" w:rsidRPr="002F50E4">
        <w:rPr>
          <w:rFonts w:ascii="Times" w:hAnsi="Times" w:cs="Times New Roman"/>
          <w:sz w:val="24"/>
          <w:szCs w:val="24"/>
        </w:rPr>
        <w:t xml:space="preserve"> to the explanation</w:t>
      </w:r>
      <w:r w:rsidR="00CE6D4D" w:rsidRPr="002F50E4">
        <w:rPr>
          <w:rFonts w:ascii="Times" w:hAnsi="Times" w:cs="Times New Roman"/>
          <w:sz w:val="24"/>
          <w:szCs w:val="24"/>
        </w:rPr>
        <w:t>.</w:t>
      </w:r>
      <w:r w:rsidR="005627F3">
        <w:rPr>
          <w:rFonts w:ascii="Times" w:hAnsi="Times" w:cs="Times New Roman"/>
          <w:sz w:val="24"/>
          <w:szCs w:val="24"/>
        </w:rPr>
        <w:t xml:space="preserve"> </w:t>
      </w:r>
      <w:r w:rsidR="00B56F18" w:rsidRPr="002F50E4">
        <w:rPr>
          <w:rFonts w:ascii="Times" w:hAnsi="Times" w:cs="Times New Roman"/>
          <w:sz w:val="24"/>
          <w:szCs w:val="24"/>
        </w:rPr>
        <w:t xml:space="preserve">This </w:t>
      </w:r>
      <w:r w:rsidR="008B4C6A" w:rsidRPr="002F50E4">
        <w:rPr>
          <w:rFonts w:ascii="Times" w:hAnsi="Times" w:cs="Times New Roman"/>
          <w:sz w:val="24"/>
          <w:szCs w:val="24"/>
        </w:rPr>
        <w:t xml:space="preserve">is not to </w:t>
      </w:r>
      <w:r w:rsidR="00B03010" w:rsidRPr="002F50E4">
        <w:rPr>
          <w:rFonts w:ascii="Times" w:hAnsi="Times" w:cs="Times New Roman"/>
          <w:sz w:val="24"/>
          <w:szCs w:val="24"/>
        </w:rPr>
        <w:t xml:space="preserve">deny the </w:t>
      </w:r>
      <w:r w:rsidR="00BA67B4" w:rsidRPr="002F50E4">
        <w:rPr>
          <w:rFonts w:ascii="Times" w:hAnsi="Times" w:cs="Times New Roman"/>
          <w:sz w:val="24"/>
          <w:szCs w:val="24"/>
        </w:rPr>
        <w:t>importance of</w:t>
      </w:r>
      <w:r w:rsidR="00B03010" w:rsidRPr="002F50E4">
        <w:rPr>
          <w:rFonts w:ascii="Times" w:hAnsi="Times" w:cs="Times New Roman"/>
          <w:sz w:val="24"/>
          <w:szCs w:val="24"/>
        </w:rPr>
        <w:t xml:space="preserve"> empathy as a </w:t>
      </w:r>
      <w:r w:rsidR="00BA67B4" w:rsidRPr="002F50E4">
        <w:rPr>
          <w:rFonts w:ascii="Times" w:hAnsi="Times" w:cs="Times New Roman"/>
          <w:sz w:val="24"/>
          <w:szCs w:val="24"/>
        </w:rPr>
        <w:t xml:space="preserve">topic worthy of scientific study; </w:t>
      </w:r>
      <w:r w:rsidR="006A6C59" w:rsidRPr="002F50E4">
        <w:rPr>
          <w:rFonts w:ascii="Times" w:hAnsi="Times" w:cs="Times New Roman"/>
          <w:sz w:val="24"/>
          <w:szCs w:val="24"/>
        </w:rPr>
        <w:t xml:space="preserve">it is, </w:t>
      </w:r>
      <w:r w:rsidR="00B03010" w:rsidRPr="002F50E4">
        <w:rPr>
          <w:rFonts w:ascii="Times" w:hAnsi="Times" w:cs="Times New Roman"/>
          <w:sz w:val="24"/>
          <w:szCs w:val="24"/>
        </w:rPr>
        <w:t xml:space="preserve">rather, </w:t>
      </w:r>
      <w:r w:rsidR="008B4C6A" w:rsidRPr="002F50E4">
        <w:rPr>
          <w:rFonts w:ascii="Times" w:hAnsi="Times" w:cs="Times New Roman"/>
          <w:sz w:val="24"/>
          <w:szCs w:val="24"/>
        </w:rPr>
        <w:t xml:space="preserve">to </w:t>
      </w:r>
      <w:r w:rsidR="000D1E82" w:rsidRPr="002F50E4">
        <w:rPr>
          <w:rFonts w:ascii="Times" w:hAnsi="Times" w:cs="Times New Roman"/>
          <w:sz w:val="24"/>
          <w:szCs w:val="24"/>
        </w:rPr>
        <w:t>demand</w:t>
      </w:r>
      <w:r w:rsidR="008B4C6A" w:rsidRPr="002F50E4">
        <w:rPr>
          <w:rFonts w:ascii="Times" w:hAnsi="Times" w:cs="Times New Roman"/>
          <w:sz w:val="24"/>
          <w:szCs w:val="24"/>
        </w:rPr>
        <w:t xml:space="preserve"> </w:t>
      </w:r>
      <w:r w:rsidR="003A73C1" w:rsidRPr="002F50E4">
        <w:rPr>
          <w:rFonts w:ascii="Times" w:hAnsi="Times" w:cs="Times New Roman"/>
          <w:sz w:val="24"/>
          <w:szCs w:val="24"/>
        </w:rPr>
        <w:t xml:space="preserve">more stringent tests </w:t>
      </w:r>
      <w:r w:rsidR="006A6C59" w:rsidRPr="002F50E4">
        <w:rPr>
          <w:rFonts w:ascii="Times" w:hAnsi="Times" w:cs="Times New Roman"/>
          <w:sz w:val="24"/>
          <w:szCs w:val="24"/>
        </w:rPr>
        <w:t>of it</w:t>
      </w:r>
      <w:r w:rsidR="00CE6D4D" w:rsidRPr="002F50E4">
        <w:rPr>
          <w:rFonts w:ascii="Times" w:hAnsi="Times" w:cs="Times New Roman"/>
          <w:sz w:val="24"/>
          <w:szCs w:val="24"/>
        </w:rPr>
        <w:t xml:space="preserve">, especially in domains in which simpler explanations already exist. </w:t>
      </w:r>
    </w:p>
    <w:p w14:paraId="36C538E5" w14:textId="77777777" w:rsidR="005627F3" w:rsidRPr="002F50E4" w:rsidRDefault="005627F3" w:rsidP="005627F3">
      <w:pPr>
        <w:autoSpaceDE w:val="0"/>
        <w:autoSpaceDN w:val="0"/>
        <w:adjustRightInd w:val="0"/>
        <w:spacing w:line="480" w:lineRule="auto"/>
        <w:ind w:firstLine="720"/>
        <w:rPr>
          <w:ins w:id="522" w:author="Greg Jensen" w:date="2020-07-08T22:31:00Z"/>
          <w:rFonts w:ascii="Times" w:hAnsi="Times" w:cs="Times New Roman"/>
          <w:sz w:val="24"/>
          <w:szCs w:val="24"/>
        </w:rPr>
      </w:pPr>
    </w:p>
    <w:p w14:paraId="4724734C" w14:textId="77777777" w:rsidR="005627F3" w:rsidRPr="002F50E4" w:rsidRDefault="005627F3" w:rsidP="005627F3">
      <w:pPr>
        <w:spacing w:line="480" w:lineRule="auto"/>
        <w:contextualSpacing w:val="0"/>
        <w:jc w:val="center"/>
        <w:rPr>
          <w:ins w:id="523" w:author="Greg Jensen" w:date="2020-07-08T22:31:00Z"/>
          <w:rFonts w:ascii="Times" w:hAnsi="Times" w:cs="Times New Roman"/>
          <w:b/>
          <w:sz w:val="24"/>
          <w:szCs w:val="24"/>
        </w:rPr>
      </w:pPr>
      <w:ins w:id="524" w:author="Greg Jensen" w:date="2020-07-08T22:31:00Z">
        <w:r>
          <w:rPr>
            <w:rFonts w:ascii="Times" w:hAnsi="Times" w:cs="Times New Roman"/>
            <w:b/>
            <w:sz w:val="24"/>
            <w:szCs w:val="24"/>
          </w:rPr>
          <w:lastRenderedPageBreak/>
          <w:t>Acknowledgements</w:t>
        </w:r>
      </w:ins>
    </w:p>
    <w:p w14:paraId="5C67F6BC" w14:textId="281ACF38" w:rsidR="005627F3" w:rsidRPr="005627F3" w:rsidRDefault="005627F3" w:rsidP="005627F3">
      <w:pPr>
        <w:autoSpaceDE w:val="0"/>
        <w:autoSpaceDN w:val="0"/>
        <w:adjustRightInd w:val="0"/>
        <w:spacing w:line="480" w:lineRule="auto"/>
        <w:ind w:firstLine="720"/>
        <w:rPr>
          <w:ins w:id="525" w:author="Greg Jensen" w:date="2020-07-08T22:31:00Z"/>
          <w:rFonts w:ascii="Times" w:hAnsi="Times" w:cs="Times New Roman"/>
          <w:i/>
          <w:sz w:val="24"/>
          <w:szCs w:val="24"/>
        </w:rPr>
      </w:pPr>
      <w:ins w:id="526" w:author="Greg Jensen" w:date="2020-07-08T22:31:00Z">
        <w:r>
          <w:rPr>
            <w:rFonts w:ascii="Times" w:hAnsi="Times" w:cs="Times New Roman"/>
            <w:i/>
            <w:sz w:val="24"/>
            <w:szCs w:val="24"/>
          </w:rPr>
          <w:t xml:space="preserve">Funding: </w:t>
        </w:r>
      </w:ins>
    </w:p>
    <w:p w14:paraId="1B71791E" w14:textId="08148C0C" w:rsidR="005627F3" w:rsidRPr="002F50E4" w:rsidRDefault="005627F3" w:rsidP="005627F3">
      <w:pPr>
        <w:spacing w:line="480" w:lineRule="auto"/>
        <w:contextualSpacing w:val="0"/>
        <w:jc w:val="center"/>
        <w:rPr>
          <w:ins w:id="527" w:author="Greg Jensen" w:date="2020-07-08T22:31:00Z"/>
          <w:rFonts w:ascii="Times" w:hAnsi="Times" w:cs="Times New Roman"/>
          <w:b/>
          <w:sz w:val="24"/>
          <w:szCs w:val="24"/>
        </w:rPr>
      </w:pPr>
      <w:ins w:id="528" w:author="Greg Jensen" w:date="2020-07-08T22:31:00Z">
        <w:r>
          <w:rPr>
            <w:rFonts w:ascii="Times" w:hAnsi="Times" w:cs="Times New Roman"/>
            <w:b/>
            <w:sz w:val="24"/>
            <w:szCs w:val="24"/>
          </w:rPr>
          <w:t>References</w:t>
        </w:r>
      </w:ins>
    </w:p>
    <w:p w14:paraId="7352F87B" w14:textId="614AE130" w:rsidR="00DB4FBD" w:rsidRDefault="00F275A2" w:rsidP="00F275A2">
      <w:pPr>
        <w:spacing w:line="480" w:lineRule="auto"/>
        <w:ind w:left="720" w:hanging="720"/>
        <w:contextualSpacing w:val="0"/>
        <w:rPr>
          <w:ins w:id="529" w:author="Greg Jensen" w:date="2020-07-11T17:36:00Z"/>
          <w:rFonts w:ascii="Times" w:hAnsi="Times" w:cs="Times New Roman"/>
          <w:sz w:val="24"/>
          <w:szCs w:val="24"/>
        </w:rPr>
      </w:pPr>
      <w:ins w:id="530" w:author="Greg Jensen" w:date="2020-07-09T18:31:00Z">
        <w:r>
          <w:rPr>
            <w:rFonts w:ascii="Times" w:hAnsi="Times" w:cs="Times New Roman"/>
            <w:sz w:val="24"/>
            <w:szCs w:val="24"/>
          </w:rPr>
          <w:t xml:space="preserve">Carpenter B, Gelman A, Hoffman MD, Daniel L, </w:t>
        </w:r>
      </w:ins>
      <w:ins w:id="531" w:author="Greg Jensen" w:date="2020-07-09T18:32:00Z">
        <w:r>
          <w:rPr>
            <w:rFonts w:ascii="Times" w:hAnsi="Times" w:cs="Times New Roman"/>
            <w:sz w:val="24"/>
            <w:szCs w:val="24"/>
          </w:rPr>
          <w:t xml:space="preserve">Goodrich B, Betancourt M, Brubaker MA, Guo J, Li P, Riddell A. (2017). Stan: A probabilistic programming language. </w:t>
        </w:r>
        <w:r>
          <w:rPr>
            <w:rFonts w:ascii="Times" w:hAnsi="Times" w:cs="Times New Roman"/>
            <w:i/>
            <w:sz w:val="24"/>
            <w:szCs w:val="24"/>
          </w:rPr>
          <w:t>Journal of Statistical Software</w:t>
        </w:r>
        <w:r>
          <w:rPr>
            <w:rFonts w:ascii="Times" w:hAnsi="Times" w:cs="Times New Roman"/>
            <w:sz w:val="24"/>
            <w:szCs w:val="24"/>
          </w:rPr>
          <w:t xml:space="preserve">, 76, </w:t>
        </w:r>
      </w:ins>
      <w:ins w:id="532" w:author="Greg Jensen" w:date="2020-07-09T18:33:00Z">
        <w:r>
          <w:rPr>
            <w:rFonts w:ascii="Times" w:hAnsi="Times" w:cs="Times New Roman"/>
            <w:sz w:val="24"/>
            <w:szCs w:val="24"/>
          </w:rPr>
          <w:t>1-32.</w:t>
        </w:r>
      </w:ins>
    </w:p>
    <w:p w14:paraId="10ADDE75" w14:textId="561CB52B" w:rsidR="00647730" w:rsidRPr="00647730" w:rsidRDefault="00647730" w:rsidP="00F275A2">
      <w:pPr>
        <w:spacing w:line="480" w:lineRule="auto"/>
        <w:ind w:left="720" w:hanging="720"/>
        <w:contextualSpacing w:val="0"/>
        <w:rPr>
          <w:ins w:id="533" w:author="Greg Jensen" w:date="2020-07-09T19:05:00Z"/>
          <w:rFonts w:ascii="Times" w:hAnsi="Times" w:cs="Times New Roman"/>
          <w:sz w:val="24"/>
          <w:szCs w:val="24"/>
        </w:rPr>
      </w:pPr>
      <w:proofErr w:type="spellStart"/>
      <w:ins w:id="534" w:author="Greg Jensen" w:date="2020-07-11T17:36:00Z">
        <w:r>
          <w:rPr>
            <w:rFonts w:ascii="Times" w:hAnsi="Times" w:cs="Times New Roman"/>
            <w:sz w:val="24"/>
            <w:szCs w:val="24"/>
          </w:rPr>
          <w:t>Clutton</w:t>
        </w:r>
        <w:proofErr w:type="spellEnd"/>
        <w:r>
          <w:rPr>
            <w:rFonts w:ascii="Times" w:hAnsi="Times" w:cs="Times New Roman"/>
            <w:sz w:val="24"/>
            <w:szCs w:val="24"/>
          </w:rPr>
          <w:t xml:space="preserve">-Brock T. (2009). Cooperation between non-kin in animal societies. </w:t>
        </w:r>
        <w:r>
          <w:rPr>
            <w:rFonts w:ascii="Times" w:hAnsi="Times" w:cs="Times New Roman"/>
            <w:i/>
            <w:sz w:val="24"/>
            <w:szCs w:val="24"/>
          </w:rPr>
          <w:t>Nature</w:t>
        </w:r>
        <w:r>
          <w:rPr>
            <w:rFonts w:ascii="Times" w:hAnsi="Times" w:cs="Times New Roman"/>
            <w:sz w:val="24"/>
            <w:szCs w:val="24"/>
          </w:rPr>
          <w:t xml:space="preserve">, 462, </w:t>
        </w:r>
      </w:ins>
      <w:ins w:id="535" w:author="Greg Jensen" w:date="2020-07-11T17:39:00Z">
        <w:r w:rsidR="006A5C94">
          <w:rPr>
            <w:rFonts w:ascii="Times" w:hAnsi="Times" w:cs="Times New Roman"/>
            <w:sz w:val="24"/>
            <w:szCs w:val="24"/>
          </w:rPr>
          <w:t>51-59.</w:t>
        </w:r>
      </w:ins>
    </w:p>
    <w:p w14:paraId="2B7F7E9D" w14:textId="2B034DD8" w:rsidR="00273C17" w:rsidRPr="00273C17" w:rsidRDefault="00273C17" w:rsidP="00F275A2">
      <w:pPr>
        <w:spacing w:line="480" w:lineRule="auto"/>
        <w:ind w:left="720" w:hanging="720"/>
        <w:contextualSpacing w:val="0"/>
        <w:rPr>
          <w:rFonts w:ascii="Times" w:hAnsi="Times" w:cs="Times New Roman"/>
          <w:sz w:val="24"/>
          <w:szCs w:val="24"/>
        </w:rPr>
      </w:pPr>
      <w:ins w:id="536" w:author="Greg Jensen" w:date="2020-07-09T19:05:00Z">
        <w:r w:rsidRPr="00273C17">
          <w:rPr>
            <w:rFonts w:ascii="Times" w:hAnsi="Times" w:cs="Times New Roman"/>
            <w:sz w:val="24"/>
            <w:szCs w:val="24"/>
          </w:rPr>
          <w:t>Gelman A</w:t>
        </w:r>
        <w:r>
          <w:rPr>
            <w:rFonts w:ascii="Times" w:hAnsi="Times" w:cs="Times New Roman"/>
            <w:sz w:val="24"/>
            <w:szCs w:val="24"/>
          </w:rPr>
          <w:t xml:space="preserve">, Carlin JB, Stern HS, Dunson DB, </w:t>
        </w:r>
        <w:proofErr w:type="spellStart"/>
        <w:r>
          <w:rPr>
            <w:rFonts w:ascii="Times" w:hAnsi="Times" w:cs="Times New Roman"/>
            <w:sz w:val="24"/>
            <w:szCs w:val="24"/>
          </w:rPr>
          <w:t>Vehtari</w:t>
        </w:r>
        <w:proofErr w:type="spellEnd"/>
        <w:r>
          <w:rPr>
            <w:rFonts w:ascii="Times" w:hAnsi="Times" w:cs="Times New Roman"/>
            <w:sz w:val="24"/>
            <w:szCs w:val="24"/>
          </w:rPr>
          <w:t xml:space="preserve"> A, Rubin DB. (2014). </w:t>
        </w:r>
        <w:r>
          <w:rPr>
            <w:rFonts w:ascii="Times" w:hAnsi="Times" w:cs="Times New Roman"/>
            <w:i/>
            <w:sz w:val="24"/>
            <w:szCs w:val="24"/>
          </w:rPr>
          <w:t>Bayesian Data Analysis, Third Edition</w:t>
        </w:r>
        <w:r>
          <w:rPr>
            <w:rFonts w:ascii="Times" w:hAnsi="Times" w:cs="Times New Roman"/>
            <w:sz w:val="24"/>
            <w:szCs w:val="24"/>
          </w:rPr>
          <w:t>. Boca Raton, FL, U</w:t>
        </w:r>
      </w:ins>
      <w:ins w:id="537" w:author="Greg Jensen" w:date="2020-07-09T19:06:00Z">
        <w:r>
          <w:rPr>
            <w:rFonts w:ascii="Times" w:hAnsi="Times" w:cs="Times New Roman"/>
            <w:sz w:val="24"/>
            <w:szCs w:val="24"/>
          </w:rPr>
          <w:t>SA: CRC Press.</w:t>
        </w:r>
      </w:ins>
    </w:p>
    <w:p w14:paraId="49E86070" w14:textId="72C89794" w:rsidR="00EA7A47" w:rsidRPr="002F50E4" w:rsidRDefault="00EA7A47">
      <w:pPr>
        <w:rPr>
          <w:rFonts w:ascii="Times" w:hAnsi="Times" w:cs="Times New Roman"/>
          <w:sz w:val="24"/>
          <w:szCs w:val="24"/>
        </w:rPr>
      </w:pPr>
      <w:r w:rsidRPr="002F50E4">
        <w:rPr>
          <w:rFonts w:ascii="Times" w:hAnsi="Times" w:cs="Times New Roman"/>
          <w:sz w:val="24"/>
          <w:szCs w:val="24"/>
        </w:rPr>
        <w:br w:type="page"/>
      </w:r>
    </w:p>
    <w:tbl>
      <w:tblPr>
        <w:tblStyle w:val="TableGridLight"/>
        <w:tblpPr w:leftFromText="180" w:rightFromText="180" w:vertAnchor="text" w:horzAnchor="margin" w:tblpY="775"/>
        <w:tblW w:w="0" w:type="auto"/>
        <w:tblLook w:val="04A0" w:firstRow="1" w:lastRow="0" w:firstColumn="1" w:lastColumn="0" w:noHBand="0" w:noVBand="1"/>
        <w:tblPrChange w:id="538" w:author="Greg Jensen" w:date="2020-07-08T23:26:00Z">
          <w:tblPr>
            <w:tblStyle w:val="TableGridLight"/>
            <w:tblpPr w:leftFromText="180" w:rightFromText="180" w:vertAnchor="text" w:horzAnchor="margin" w:tblpY="775"/>
            <w:tblW w:w="0" w:type="auto"/>
            <w:tblLook w:val="04A0" w:firstRow="1" w:lastRow="0" w:firstColumn="1" w:lastColumn="0" w:noHBand="0" w:noVBand="1"/>
          </w:tblPr>
        </w:tblPrChange>
      </w:tblPr>
      <w:tblGrid>
        <w:gridCol w:w="816"/>
        <w:gridCol w:w="1244"/>
        <w:gridCol w:w="1715"/>
        <w:gridCol w:w="1980"/>
        <w:gridCol w:w="2021"/>
        <w:gridCol w:w="526"/>
        <w:gridCol w:w="526"/>
        <w:gridCol w:w="522"/>
        <w:tblGridChange w:id="539">
          <w:tblGrid>
            <w:gridCol w:w="816"/>
            <w:gridCol w:w="1244"/>
            <w:gridCol w:w="2500"/>
            <w:gridCol w:w="3175"/>
            <w:gridCol w:w="1615"/>
            <w:gridCol w:w="540"/>
            <w:gridCol w:w="540"/>
            <w:gridCol w:w="535"/>
          </w:tblGrid>
        </w:tblGridChange>
      </w:tblGrid>
      <w:tr w:rsidR="00010D0F" w:rsidRPr="002F50E4" w14:paraId="3CD62EED" w14:textId="77777777" w:rsidTr="00010D0F">
        <w:trPr>
          <w:trHeight w:val="63"/>
          <w:trPrChange w:id="540" w:author="Greg Jensen" w:date="2020-07-08T23:26:00Z">
            <w:trPr>
              <w:trHeight w:val="63"/>
            </w:trPr>
          </w:trPrChange>
        </w:trPr>
        <w:tc>
          <w:tcPr>
            <w:tcW w:w="816" w:type="dxa"/>
            <w:tcPrChange w:id="541" w:author="Greg Jensen" w:date="2020-07-08T23:26:00Z">
              <w:tcPr>
                <w:tcW w:w="816" w:type="dxa"/>
              </w:tcPr>
            </w:tcPrChange>
          </w:tcPr>
          <w:p w14:paraId="33DC5C9D" w14:textId="77777777" w:rsidR="00010D0F" w:rsidRPr="002F50E4" w:rsidRDefault="00010D0F">
            <w:pPr>
              <w:autoSpaceDE w:val="0"/>
              <w:autoSpaceDN w:val="0"/>
              <w:adjustRightInd w:val="0"/>
              <w:rPr>
                <w:rFonts w:ascii="Times" w:hAnsi="Times" w:cs="Times New Roman"/>
                <w:b/>
                <w:sz w:val="24"/>
                <w:szCs w:val="24"/>
              </w:rPr>
              <w:pPrChange w:id="542" w:author="Greg Jensen" w:date="2020-07-08T23:26:00Z">
                <w:pPr>
                  <w:framePr w:hSpace="180" w:wrap="around" w:vAnchor="text" w:hAnchor="margin" w:y="775"/>
                  <w:autoSpaceDE w:val="0"/>
                  <w:autoSpaceDN w:val="0"/>
                  <w:adjustRightInd w:val="0"/>
                  <w:spacing w:line="480" w:lineRule="auto"/>
                </w:pPr>
              </w:pPrChange>
            </w:pPr>
            <w:r w:rsidRPr="002F50E4">
              <w:rPr>
                <w:rFonts w:ascii="Times" w:hAnsi="Times" w:cs="Times New Roman"/>
                <w:b/>
                <w:sz w:val="24"/>
                <w:szCs w:val="24"/>
              </w:rPr>
              <w:lastRenderedPageBreak/>
              <w:t>Phase</w:t>
            </w:r>
          </w:p>
        </w:tc>
        <w:tc>
          <w:tcPr>
            <w:tcW w:w="1244" w:type="dxa"/>
            <w:tcPrChange w:id="543" w:author="Greg Jensen" w:date="2020-07-08T23:26:00Z">
              <w:tcPr>
                <w:tcW w:w="1244" w:type="dxa"/>
              </w:tcPr>
            </w:tcPrChange>
          </w:tcPr>
          <w:p w14:paraId="27D9B067" w14:textId="77777777" w:rsidR="00010D0F" w:rsidRPr="002F50E4" w:rsidRDefault="00010D0F">
            <w:pPr>
              <w:autoSpaceDE w:val="0"/>
              <w:autoSpaceDN w:val="0"/>
              <w:adjustRightInd w:val="0"/>
              <w:rPr>
                <w:rFonts w:ascii="Times" w:hAnsi="Times" w:cs="Times New Roman"/>
                <w:b/>
                <w:sz w:val="24"/>
                <w:szCs w:val="24"/>
              </w:rPr>
              <w:pPrChange w:id="544" w:author="Greg Jensen" w:date="2020-07-08T23:26:00Z">
                <w:pPr>
                  <w:framePr w:hSpace="180" w:wrap="around" w:vAnchor="text" w:hAnchor="margin" w:y="775"/>
                  <w:autoSpaceDE w:val="0"/>
                  <w:autoSpaceDN w:val="0"/>
                  <w:adjustRightInd w:val="0"/>
                  <w:spacing w:line="480" w:lineRule="auto"/>
                </w:pPr>
              </w:pPrChange>
            </w:pPr>
            <w:r w:rsidRPr="002F50E4">
              <w:rPr>
                <w:rFonts w:ascii="Times" w:hAnsi="Times" w:cs="Times New Roman"/>
                <w:b/>
                <w:sz w:val="24"/>
                <w:szCs w:val="24"/>
              </w:rPr>
              <w:t>Condition</w:t>
            </w:r>
          </w:p>
        </w:tc>
        <w:tc>
          <w:tcPr>
            <w:tcW w:w="1715" w:type="dxa"/>
            <w:tcPrChange w:id="545" w:author="Greg Jensen" w:date="2020-07-08T23:26:00Z">
              <w:tcPr>
                <w:tcW w:w="2500" w:type="dxa"/>
              </w:tcPr>
            </w:tcPrChange>
          </w:tcPr>
          <w:p w14:paraId="65513030" w14:textId="77777777" w:rsidR="00010D0F" w:rsidRPr="002F50E4" w:rsidRDefault="00010D0F" w:rsidP="00010D0F">
            <w:pPr>
              <w:autoSpaceDE w:val="0"/>
              <w:autoSpaceDN w:val="0"/>
              <w:adjustRightInd w:val="0"/>
              <w:rPr>
                <w:rFonts w:ascii="Times" w:hAnsi="Times" w:cs="Times New Roman"/>
                <w:b/>
                <w:sz w:val="24"/>
                <w:szCs w:val="24"/>
              </w:rPr>
            </w:pPr>
            <w:r w:rsidRPr="002F50E4">
              <w:rPr>
                <w:rFonts w:ascii="Times" w:hAnsi="Times" w:cs="Times New Roman"/>
                <w:b/>
                <w:sz w:val="24"/>
                <w:szCs w:val="24"/>
              </w:rPr>
              <w:t>Pellets per response</w:t>
            </w:r>
          </w:p>
        </w:tc>
        <w:tc>
          <w:tcPr>
            <w:tcW w:w="1980" w:type="dxa"/>
            <w:tcPrChange w:id="546" w:author="Greg Jensen" w:date="2020-07-08T23:26:00Z">
              <w:tcPr>
                <w:tcW w:w="3175" w:type="dxa"/>
              </w:tcPr>
            </w:tcPrChange>
          </w:tcPr>
          <w:p w14:paraId="3256EAAD" w14:textId="0893D800" w:rsidR="00010D0F" w:rsidRPr="002F50E4" w:rsidRDefault="00010D0F">
            <w:pPr>
              <w:autoSpaceDE w:val="0"/>
              <w:autoSpaceDN w:val="0"/>
              <w:adjustRightInd w:val="0"/>
              <w:jc w:val="center"/>
              <w:rPr>
                <w:ins w:id="547" w:author="Greg Jensen" w:date="2020-07-08T23:25:00Z"/>
                <w:rFonts w:ascii="Times" w:hAnsi="Times" w:cs="Times New Roman"/>
                <w:b/>
                <w:sz w:val="24"/>
                <w:szCs w:val="24"/>
              </w:rPr>
              <w:pPrChange w:id="548" w:author="Greg Jensen" w:date="2020-07-08T23:26:00Z">
                <w:pPr>
                  <w:framePr w:hSpace="180" w:wrap="around" w:vAnchor="text" w:hAnchor="margin" w:y="775"/>
                  <w:autoSpaceDE w:val="0"/>
                  <w:autoSpaceDN w:val="0"/>
                  <w:adjustRightInd w:val="0"/>
                  <w:spacing w:line="480" w:lineRule="auto"/>
                  <w:jc w:val="center"/>
                </w:pPr>
              </w:pPrChange>
            </w:pPr>
            <w:ins w:id="549" w:author="Greg Jensen" w:date="2020-07-08T23:25:00Z">
              <w:r>
                <w:rPr>
                  <w:rFonts w:ascii="Times" w:hAnsi="Times" w:cs="Times New Roman"/>
                  <w:b/>
                  <w:sz w:val="24"/>
                  <w:szCs w:val="24"/>
                </w:rPr>
                <w:t>Home Cage Chow</w:t>
              </w:r>
            </w:ins>
          </w:p>
        </w:tc>
        <w:tc>
          <w:tcPr>
            <w:tcW w:w="2021" w:type="dxa"/>
            <w:tcPrChange w:id="550" w:author="Greg Jensen" w:date="2020-07-08T23:26:00Z">
              <w:tcPr>
                <w:tcW w:w="1615" w:type="dxa"/>
              </w:tcPr>
            </w:tcPrChange>
          </w:tcPr>
          <w:p w14:paraId="116594F0" w14:textId="49F875DE" w:rsidR="00010D0F" w:rsidRPr="002F50E4" w:rsidDel="00010D0F" w:rsidRDefault="00010D0F" w:rsidP="00010D0F">
            <w:pPr>
              <w:autoSpaceDE w:val="0"/>
              <w:autoSpaceDN w:val="0"/>
              <w:adjustRightInd w:val="0"/>
              <w:jc w:val="center"/>
              <w:rPr>
                <w:ins w:id="551" w:author="Greg Jensen" w:date="2020-07-08T23:26:00Z"/>
                <w:rFonts w:ascii="Times" w:hAnsi="Times" w:cs="Times New Roman"/>
                <w:b/>
                <w:sz w:val="24"/>
                <w:szCs w:val="24"/>
              </w:rPr>
            </w:pPr>
            <w:ins w:id="552" w:author="Greg Jensen" w:date="2020-07-08T23:26:00Z">
              <w:r>
                <w:rPr>
                  <w:rFonts w:ascii="Times" w:hAnsi="Times" w:cs="Times New Roman"/>
                  <w:b/>
                  <w:sz w:val="24"/>
                  <w:szCs w:val="24"/>
                </w:rPr>
                <w:t>Food Collection Period</w:t>
              </w:r>
            </w:ins>
          </w:p>
        </w:tc>
        <w:tc>
          <w:tcPr>
            <w:tcW w:w="1574" w:type="dxa"/>
            <w:gridSpan w:val="3"/>
            <w:tcPrChange w:id="553" w:author="Greg Jensen" w:date="2020-07-08T23:26:00Z">
              <w:tcPr>
                <w:tcW w:w="1615" w:type="dxa"/>
                <w:gridSpan w:val="3"/>
              </w:tcPr>
            </w:tcPrChange>
          </w:tcPr>
          <w:p w14:paraId="76B29A4B" w14:textId="6E60C4AA" w:rsidR="00010D0F" w:rsidRPr="002F50E4" w:rsidRDefault="00010D0F">
            <w:pPr>
              <w:autoSpaceDE w:val="0"/>
              <w:autoSpaceDN w:val="0"/>
              <w:adjustRightInd w:val="0"/>
              <w:jc w:val="center"/>
              <w:rPr>
                <w:rFonts w:ascii="Times" w:hAnsi="Times" w:cs="Times New Roman"/>
                <w:b/>
                <w:sz w:val="24"/>
                <w:szCs w:val="24"/>
              </w:rPr>
              <w:pPrChange w:id="554" w:author="Greg Jensen" w:date="2020-07-08T23:26:00Z">
                <w:pPr>
                  <w:framePr w:hSpace="180" w:wrap="around" w:vAnchor="text" w:hAnchor="margin" w:y="775"/>
                  <w:autoSpaceDE w:val="0"/>
                  <w:autoSpaceDN w:val="0"/>
                  <w:adjustRightInd w:val="0"/>
                  <w:spacing w:line="480" w:lineRule="auto"/>
                  <w:jc w:val="center"/>
                </w:pPr>
              </w:pPrChange>
            </w:pPr>
            <w:del w:id="555" w:author="Greg Jensen" w:date="2020-07-08T23:26:00Z">
              <w:r w:rsidRPr="002F50E4" w:rsidDel="00010D0F">
                <w:rPr>
                  <w:rFonts w:ascii="Times" w:hAnsi="Times" w:cs="Times New Roman"/>
                  <w:b/>
                  <w:sz w:val="24"/>
                  <w:szCs w:val="24"/>
                </w:rPr>
                <w:delText xml:space="preserve">Number </w:delText>
              </w:r>
            </w:del>
            <w:ins w:id="556" w:author="Greg Jensen" w:date="2020-07-08T23:26:00Z">
              <w:r>
                <w:rPr>
                  <w:rFonts w:ascii="Times" w:hAnsi="Times" w:cs="Times New Roman"/>
                  <w:b/>
                  <w:sz w:val="24"/>
                  <w:szCs w:val="24"/>
                </w:rPr>
                <w:t>#</w:t>
              </w:r>
              <w:r w:rsidRPr="002F50E4">
                <w:rPr>
                  <w:rFonts w:ascii="Times" w:hAnsi="Times" w:cs="Times New Roman"/>
                  <w:b/>
                  <w:sz w:val="24"/>
                  <w:szCs w:val="24"/>
                </w:rPr>
                <w:t xml:space="preserve"> </w:t>
              </w:r>
            </w:ins>
            <w:r w:rsidRPr="002F50E4">
              <w:rPr>
                <w:rFonts w:ascii="Times" w:hAnsi="Times" w:cs="Times New Roman"/>
                <w:b/>
                <w:sz w:val="24"/>
                <w:szCs w:val="24"/>
              </w:rPr>
              <w:t>of sessions</w:t>
            </w:r>
          </w:p>
        </w:tc>
      </w:tr>
      <w:tr w:rsidR="00010D0F" w:rsidRPr="002F50E4" w14:paraId="147A831E" w14:textId="77777777" w:rsidTr="00010D0F">
        <w:trPr>
          <w:trHeight w:val="555"/>
          <w:trPrChange w:id="557" w:author="Greg Jensen" w:date="2020-07-08T23:26:00Z">
            <w:trPr>
              <w:trHeight w:val="555"/>
            </w:trPr>
          </w:trPrChange>
        </w:trPr>
        <w:tc>
          <w:tcPr>
            <w:tcW w:w="816" w:type="dxa"/>
            <w:tcPrChange w:id="558" w:author="Greg Jensen" w:date="2020-07-08T23:26:00Z">
              <w:tcPr>
                <w:tcW w:w="816" w:type="dxa"/>
              </w:tcPr>
            </w:tcPrChange>
          </w:tcPr>
          <w:p w14:paraId="7FD3015A"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244" w:type="dxa"/>
            <w:tcPrChange w:id="559" w:author="Greg Jensen" w:date="2020-07-08T23:26:00Z">
              <w:tcPr>
                <w:tcW w:w="1244" w:type="dxa"/>
              </w:tcPr>
            </w:tcPrChange>
          </w:tcPr>
          <w:p w14:paraId="5CE7CFEE"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715" w:type="dxa"/>
            <w:tcPrChange w:id="560" w:author="Greg Jensen" w:date="2020-07-08T23:26:00Z">
              <w:tcPr>
                <w:tcW w:w="2500" w:type="dxa"/>
              </w:tcPr>
            </w:tcPrChange>
          </w:tcPr>
          <w:p w14:paraId="4420CF94"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980" w:type="dxa"/>
            <w:tcPrChange w:id="561" w:author="Greg Jensen" w:date="2020-07-08T23:26:00Z">
              <w:tcPr>
                <w:tcW w:w="3175" w:type="dxa"/>
              </w:tcPr>
            </w:tcPrChange>
          </w:tcPr>
          <w:p w14:paraId="7FA3E4FD" w14:textId="77777777" w:rsidR="00010D0F" w:rsidRPr="002F50E4" w:rsidRDefault="00010D0F" w:rsidP="00EA7A47">
            <w:pPr>
              <w:autoSpaceDE w:val="0"/>
              <w:autoSpaceDN w:val="0"/>
              <w:adjustRightInd w:val="0"/>
              <w:spacing w:line="480" w:lineRule="auto"/>
              <w:rPr>
                <w:ins w:id="562" w:author="Greg Jensen" w:date="2020-07-08T23:25:00Z"/>
                <w:rFonts w:ascii="Times" w:hAnsi="Times" w:cs="Times New Roman"/>
                <w:sz w:val="24"/>
                <w:szCs w:val="24"/>
              </w:rPr>
            </w:pPr>
          </w:p>
        </w:tc>
        <w:tc>
          <w:tcPr>
            <w:tcW w:w="2021" w:type="dxa"/>
            <w:tcPrChange w:id="563" w:author="Greg Jensen" w:date="2020-07-08T23:26:00Z">
              <w:tcPr>
                <w:tcW w:w="1615" w:type="dxa"/>
              </w:tcPr>
            </w:tcPrChange>
          </w:tcPr>
          <w:p w14:paraId="48C77969" w14:textId="77777777" w:rsidR="00010D0F" w:rsidRPr="002F50E4" w:rsidRDefault="00010D0F" w:rsidP="00EA7A47">
            <w:pPr>
              <w:autoSpaceDE w:val="0"/>
              <w:autoSpaceDN w:val="0"/>
              <w:adjustRightInd w:val="0"/>
              <w:spacing w:line="480" w:lineRule="auto"/>
              <w:rPr>
                <w:ins w:id="564" w:author="Greg Jensen" w:date="2020-07-08T23:26:00Z"/>
                <w:rFonts w:ascii="Times" w:hAnsi="Times" w:cs="Times New Roman"/>
                <w:sz w:val="24"/>
                <w:szCs w:val="24"/>
              </w:rPr>
            </w:pPr>
          </w:p>
        </w:tc>
        <w:tc>
          <w:tcPr>
            <w:tcW w:w="526" w:type="dxa"/>
            <w:tcPrChange w:id="565" w:author="Greg Jensen" w:date="2020-07-08T23:26:00Z">
              <w:tcPr>
                <w:tcW w:w="540" w:type="dxa"/>
              </w:tcPr>
            </w:tcPrChange>
          </w:tcPr>
          <w:p w14:paraId="39C82CBE" w14:textId="010F7350"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R4</w:t>
            </w:r>
          </w:p>
        </w:tc>
        <w:tc>
          <w:tcPr>
            <w:tcW w:w="526" w:type="dxa"/>
            <w:tcPrChange w:id="566" w:author="Greg Jensen" w:date="2020-07-08T23:26:00Z">
              <w:tcPr>
                <w:tcW w:w="540" w:type="dxa"/>
              </w:tcPr>
            </w:tcPrChange>
          </w:tcPr>
          <w:p w14:paraId="4F6955E8"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R6</w:t>
            </w:r>
          </w:p>
        </w:tc>
        <w:tc>
          <w:tcPr>
            <w:tcW w:w="522" w:type="dxa"/>
            <w:tcPrChange w:id="567" w:author="Greg Jensen" w:date="2020-07-08T23:26:00Z">
              <w:tcPr>
                <w:tcW w:w="535" w:type="dxa"/>
              </w:tcPr>
            </w:tcPrChange>
          </w:tcPr>
          <w:p w14:paraId="171179CE"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R8</w:t>
            </w:r>
          </w:p>
        </w:tc>
      </w:tr>
      <w:tr w:rsidR="00010D0F" w:rsidRPr="002F50E4" w14:paraId="64512346" w14:textId="77777777" w:rsidTr="00010D0F">
        <w:trPr>
          <w:trHeight w:val="555"/>
          <w:trPrChange w:id="568" w:author="Greg Jensen" w:date="2020-07-08T23:26:00Z">
            <w:trPr>
              <w:trHeight w:val="555"/>
            </w:trPr>
          </w:trPrChange>
        </w:trPr>
        <w:tc>
          <w:tcPr>
            <w:tcW w:w="816" w:type="dxa"/>
            <w:tcPrChange w:id="569" w:author="Greg Jensen" w:date="2020-07-08T23:26:00Z">
              <w:tcPr>
                <w:tcW w:w="816" w:type="dxa"/>
              </w:tcPr>
            </w:tcPrChange>
          </w:tcPr>
          <w:p w14:paraId="3B04E0FA"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w:t>
            </w:r>
          </w:p>
        </w:tc>
        <w:tc>
          <w:tcPr>
            <w:tcW w:w="1244" w:type="dxa"/>
            <w:tcPrChange w:id="570" w:author="Greg Jensen" w:date="2020-07-08T23:26:00Z">
              <w:tcPr>
                <w:tcW w:w="1244" w:type="dxa"/>
              </w:tcPr>
            </w:tcPrChange>
          </w:tcPr>
          <w:p w14:paraId="4537B0CF"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w:t>
            </w:r>
          </w:p>
        </w:tc>
        <w:tc>
          <w:tcPr>
            <w:tcW w:w="1715" w:type="dxa"/>
            <w:tcPrChange w:id="571" w:author="Greg Jensen" w:date="2020-07-08T23:26:00Z">
              <w:tcPr>
                <w:tcW w:w="2500" w:type="dxa"/>
              </w:tcPr>
            </w:tcPrChange>
          </w:tcPr>
          <w:p w14:paraId="0486D4D0" w14:textId="6B00DAE6"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w:t>
            </w:r>
            <w:ins w:id="572" w:author="Greg Jensen" w:date="2020-07-08T23:24:00Z">
              <w:r>
                <w:rPr>
                  <w:rFonts w:ascii="Times" w:hAnsi="Times" w:cs="Times New Roman"/>
                  <w:sz w:val="24"/>
                  <w:szCs w:val="24"/>
                </w:rPr>
                <w:t xml:space="preserve"> (Tray)</w:t>
              </w:r>
            </w:ins>
          </w:p>
        </w:tc>
        <w:tc>
          <w:tcPr>
            <w:tcW w:w="1980" w:type="dxa"/>
            <w:tcPrChange w:id="573" w:author="Greg Jensen" w:date="2020-07-08T23:26:00Z">
              <w:tcPr>
                <w:tcW w:w="3175" w:type="dxa"/>
              </w:tcPr>
            </w:tcPrChange>
          </w:tcPr>
          <w:p w14:paraId="5B181545" w14:textId="5249007B" w:rsidR="00010D0F" w:rsidRPr="002F50E4" w:rsidRDefault="00010D0F" w:rsidP="00EA7A47">
            <w:pPr>
              <w:autoSpaceDE w:val="0"/>
              <w:autoSpaceDN w:val="0"/>
              <w:adjustRightInd w:val="0"/>
              <w:spacing w:line="480" w:lineRule="auto"/>
              <w:rPr>
                <w:ins w:id="574" w:author="Greg Jensen" w:date="2020-07-08T23:25:00Z"/>
                <w:rFonts w:ascii="Times" w:hAnsi="Times" w:cs="Times New Roman"/>
                <w:sz w:val="24"/>
                <w:szCs w:val="24"/>
              </w:rPr>
            </w:pPr>
            <w:ins w:id="575" w:author="Greg Jensen" w:date="2020-07-08T23:25:00Z">
              <w:r>
                <w:rPr>
                  <w:rFonts w:ascii="Times" w:hAnsi="Times" w:cs="Times New Roman"/>
                  <w:sz w:val="24"/>
                  <w:szCs w:val="24"/>
                </w:rPr>
                <w:t>Restricted</w:t>
              </w:r>
            </w:ins>
          </w:p>
        </w:tc>
        <w:tc>
          <w:tcPr>
            <w:tcW w:w="2021" w:type="dxa"/>
            <w:tcPrChange w:id="576" w:author="Greg Jensen" w:date="2020-07-08T23:26:00Z">
              <w:tcPr>
                <w:tcW w:w="1615" w:type="dxa"/>
              </w:tcPr>
            </w:tcPrChange>
          </w:tcPr>
          <w:p w14:paraId="6488ACF4" w14:textId="152CCDD6" w:rsidR="00010D0F" w:rsidRPr="002F50E4" w:rsidRDefault="00010D0F" w:rsidP="00EA7A47">
            <w:pPr>
              <w:autoSpaceDE w:val="0"/>
              <w:autoSpaceDN w:val="0"/>
              <w:adjustRightInd w:val="0"/>
              <w:spacing w:line="480" w:lineRule="auto"/>
              <w:rPr>
                <w:ins w:id="577" w:author="Greg Jensen" w:date="2020-07-08T23:26:00Z"/>
                <w:rFonts w:ascii="Times" w:hAnsi="Times" w:cs="Times New Roman"/>
                <w:sz w:val="24"/>
                <w:szCs w:val="24"/>
              </w:rPr>
            </w:pPr>
            <w:ins w:id="578" w:author="Greg Jensen" w:date="2020-07-08T23:26:00Z">
              <w:r>
                <w:rPr>
                  <w:rFonts w:ascii="Times" w:hAnsi="Times" w:cs="Times New Roman"/>
                  <w:sz w:val="24"/>
                  <w:szCs w:val="24"/>
                </w:rPr>
                <w:t>N/A</w:t>
              </w:r>
            </w:ins>
          </w:p>
        </w:tc>
        <w:tc>
          <w:tcPr>
            <w:tcW w:w="526" w:type="dxa"/>
            <w:tcPrChange w:id="579" w:author="Greg Jensen" w:date="2020-07-08T23:26:00Z">
              <w:tcPr>
                <w:tcW w:w="540" w:type="dxa"/>
              </w:tcPr>
            </w:tcPrChange>
          </w:tcPr>
          <w:p w14:paraId="439EDA59" w14:textId="27899793"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11</w:t>
            </w:r>
          </w:p>
        </w:tc>
        <w:tc>
          <w:tcPr>
            <w:tcW w:w="526" w:type="dxa"/>
            <w:tcPrChange w:id="580" w:author="Greg Jensen" w:date="2020-07-08T23:26:00Z">
              <w:tcPr>
                <w:tcW w:w="540" w:type="dxa"/>
              </w:tcPr>
            </w:tcPrChange>
          </w:tcPr>
          <w:p w14:paraId="402B574F"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11</w:t>
            </w:r>
          </w:p>
        </w:tc>
        <w:tc>
          <w:tcPr>
            <w:tcW w:w="522" w:type="dxa"/>
            <w:tcPrChange w:id="581" w:author="Greg Jensen" w:date="2020-07-08T23:26:00Z">
              <w:tcPr>
                <w:tcW w:w="535" w:type="dxa"/>
              </w:tcPr>
            </w:tcPrChange>
          </w:tcPr>
          <w:p w14:paraId="59C13668"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r>
      <w:tr w:rsidR="00010D0F" w:rsidRPr="002F50E4" w14:paraId="1AFC933A" w14:textId="77777777" w:rsidTr="00010D0F">
        <w:trPr>
          <w:trHeight w:val="568"/>
          <w:trPrChange w:id="582" w:author="Greg Jensen" w:date="2020-07-08T23:26:00Z">
            <w:trPr>
              <w:trHeight w:val="568"/>
            </w:trPr>
          </w:trPrChange>
        </w:trPr>
        <w:tc>
          <w:tcPr>
            <w:tcW w:w="816" w:type="dxa"/>
            <w:tcPrChange w:id="583" w:author="Greg Jensen" w:date="2020-07-08T23:26:00Z">
              <w:tcPr>
                <w:tcW w:w="816" w:type="dxa"/>
              </w:tcPr>
            </w:tcPrChange>
          </w:tcPr>
          <w:p w14:paraId="17C31910"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584" w:author="Greg Jensen" w:date="2020-07-08T23:26:00Z">
              <w:tcPr>
                <w:tcW w:w="1244" w:type="dxa"/>
              </w:tcPr>
            </w:tcPrChange>
          </w:tcPr>
          <w:p w14:paraId="32A52C1E"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2</w:t>
            </w:r>
          </w:p>
        </w:tc>
        <w:tc>
          <w:tcPr>
            <w:tcW w:w="1715" w:type="dxa"/>
            <w:tcPrChange w:id="585" w:author="Greg Jensen" w:date="2020-07-08T23:26:00Z">
              <w:tcPr>
                <w:tcW w:w="2500" w:type="dxa"/>
              </w:tcPr>
            </w:tcPrChange>
          </w:tcPr>
          <w:p w14:paraId="059A424F" w14:textId="64A2C3E6"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2</w:t>
            </w:r>
            <w:ins w:id="586" w:author="Greg Jensen" w:date="2020-07-08T23:24:00Z">
              <w:r>
                <w:rPr>
                  <w:rFonts w:ascii="Times" w:hAnsi="Times" w:cs="Times New Roman"/>
                  <w:sz w:val="24"/>
                  <w:szCs w:val="24"/>
                </w:rPr>
                <w:t xml:space="preserve"> (Tray)</w:t>
              </w:r>
            </w:ins>
          </w:p>
        </w:tc>
        <w:tc>
          <w:tcPr>
            <w:tcW w:w="1980" w:type="dxa"/>
            <w:tcPrChange w:id="587" w:author="Greg Jensen" w:date="2020-07-08T23:26:00Z">
              <w:tcPr>
                <w:tcW w:w="3175" w:type="dxa"/>
              </w:tcPr>
            </w:tcPrChange>
          </w:tcPr>
          <w:p w14:paraId="5B876A11" w14:textId="2C24BD3F" w:rsidR="00010D0F" w:rsidRPr="002F50E4" w:rsidRDefault="00010D0F" w:rsidP="00010D0F">
            <w:pPr>
              <w:autoSpaceDE w:val="0"/>
              <w:autoSpaceDN w:val="0"/>
              <w:adjustRightInd w:val="0"/>
              <w:spacing w:line="480" w:lineRule="auto"/>
              <w:rPr>
                <w:ins w:id="588" w:author="Greg Jensen" w:date="2020-07-08T23:25:00Z"/>
                <w:rFonts w:ascii="Times" w:hAnsi="Times" w:cs="Times New Roman"/>
                <w:sz w:val="24"/>
                <w:szCs w:val="24"/>
              </w:rPr>
            </w:pPr>
            <w:ins w:id="589" w:author="Greg Jensen" w:date="2020-07-08T23:25:00Z">
              <w:r>
                <w:rPr>
                  <w:rFonts w:ascii="Times" w:hAnsi="Times" w:cs="Times New Roman"/>
                  <w:sz w:val="24"/>
                  <w:szCs w:val="24"/>
                </w:rPr>
                <w:t>Restricted</w:t>
              </w:r>
            </w:ins>
          </w:p>
        </w:tc>
        <w:tc>
          <w:tcPr>
            <w:tcW w:w="2021" w:type="dxa"/>
            <w:tcPrChange w:id="590" w:author="Greg Jensen" w:date="2020-07-08T23:26:00Z">
              <w:tcPr>
                <w:tcW w:w="1615" w:type="dxa"/>
              </w:tcPr>
            </w:tcPrChange>
          </w:tcPr>
          <w:p w14:paraId="004FBDDD" w14:textId="7E495BF1" w:rsidR="00010D0F" w:rsidRPr="002F50E4" w:rsidRDefault="00010D0F" w:rsidP="00010D0F">
            <w:pPr>
              <w:autoSpaceDE w:val="0"/>
              <w:autoSpaceDN w:val="0"/>
              <w:adjustRightInd w:val="0"/>
              <w:spacing w:line="480" w:lineRule="auto"/>
              <w:rPr>
                <w:ins w:id="591" w:author="Greg Jensen" w:date="2020-07-08T23:26:00Z"/>
                <w:rFonts w:ascii="Times" w:hAnsi="Times" w:cs="Times New Roman"/>
                <w:sz w:val="24"/>
                <w:szCs w:val="24"/>
              </w:rPr>
            </w:pPr>
            <w:ins w:id="592" w:author="Greg Jensen" w:date="2020-07-08T23:26:00Z">
              <w:r>
                <w:rPr>
                  <w:rFonts w:ascii="Times" w:hAnsi="Times" w:cs="Times New Roman"/>
                  <w:sz w:val="24"/>
                  <w:szCs w:val="24"/>
                </w:rPr>
                <w:t>N/A</w:t>
              </w:r>
            </w:ins>
          </w:p>
        </w:tc>
        <w:tc>
          <w:tcPr>
            <w:tcW w:w="526" w:type="dxa"/>
            <w:tcPrChange w:id="593" w:author="Greg Jensen" w:date="2020-07-08T23:26:00Z">
              <w:tcPr>
                <w:tcW w:w="540" w:type="dxa"/>
              </w:tcPr>
            </w:tcPrChange>
          </w:tcPr>
          <w:p w14:paraId="09EE8826" w14:textId="6A600293"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9</w:t>
            </w:r>
          </w:p>
        </w:tc>
        <w:tc>
          <w:tcPr>
            <w:tcW w:w="526" w:type="dxa"/>
            <w:tcPrChange w:id="594" w:author="Greg Jensen" w:date="2020-07-08T23:26:00Z">
              <w:tcPr>
                <w:tcW w:w="540" w:type="dxa"/>
              </w:tcPr>
            </w:tcPrChange>
          </w:tcPr>
          <w:p w14:paraId="1EE9DD2B"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9</w:t>
            </w:r>
          </w:p>
        </w:tc>
        <w:tc>
          <w:tcPr>
            <w:tcW w:w="522" w:type="dxa"/>
            <w:tcPrChange w:id="595" w:author="Greg Jensen" w:date="2020-07-08T23:26:00Z">
              <w:tcPr>
                <w:tcW w:w="535" w:type="dxa"/>
              </w:tcPr>
            </w:tcPrChange>
          </w:tcPr>
          <w:p w14:paraId="0CD6796A"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p>
        </w:tc>
      </w:tr>
      <w:tr w:rsidR="00010D0F" w:rsidRPr="002F50E4" w14:paraId="0F26AFEB" w14:textId="77777777" w:rsidTr="00010D0F">
        <w:trPr>
          <w:trHeight w:val="555"/>
          <w:trPrChange w:id="596" w:author="Greg Jensen" w:date="2020-07-08T23:26:00Z">
            <w:trPr>
              <w:trHeight w:val="555"/>
            </w:trPr>
          </w:trPrChange>
        </w:trPr>
        <w:tc>
          <w:tcPr>
            <w:tcW w:w="816" w:type="dxa"/>
            <w:tcPrChange w:id="597" w:author="Greg Jensen" w:date="2020-07-08T23:26:00Z">
              <w:tcPr>
                <w:tcW w:w="816" w:type="dxa"/>
              </w:tcPr>
            </w:tcPrChange>
          </w:tcPr>
          <w:p w14:paraId="66A8E8FE"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598" w:author="Greg Jensen" w:date="2020-07-08T23:26:00Z">
              <w:tcPr>
                <w:tcW w:w="1244" w:type="dxa"/>
              </w:tcPr>
            </w:tcPrChange>
          </w:tcPr>
          <w:p w14:paraId="78FF38B4"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3</w:t>
            </w:r>
          </w:p>
        </w:tc>
        <w:tc>
          <w:tcPr>
            <w:tcW w:w="1715" w:type="dxa"/>
            <w:tcPrChange w:id="599" w:author="Greg Jensen" w:date="2020-07-08T23:26:00Z">
              <w:tcPr>
                <w:tcW w:w="2500" w:type="dxa"/>
              </w:tcPr>
            </w:tcPrChange>
          </w:tcPr>
          <w:p w14:paraId="722F48D3" w14:textId="53423A13"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ins w:id="600" w:author="Greg Jensen" w:date="2020-07-08T23:24:00Z">
              <w:r>
                <w:rPr>
                  <w:rFonts w:ascii="Times" w:hAnsi="Times" w:cs="Times New Roman"/>
                  <w:sz w:val="24"/>
                  <w:szCs w:val="24"/>
                </w:rPr>
                <w:t xml:space="preserve"> (Tray)</w:t>
              </w:r>
            </w:ins>
          </w:p>
        </w:tc>
        <w:tc>
          <w:tcPr>
            <w:tcW w:w="1980" w:type="dxa"/>
            <w:tcPrChange w:id="601" w:author="Greg Jensen" w:date="2020-07-08T23:26:00Z">
              <w:tcPr>
                <w:tcW w:w="3175" w:type="dxa"/>
              </w:tcPr>
            </w:tcPrChange>
          </w:tcPr>
          <w:p w14:paraId="24C559FB" w14:textId="187CD5FC" w:rsidR="00010D0F" w:rsidRPr="002F50E4" w:rsidRDefault="00010D0F" w:rsidP="00010D0F">
            <w:pPr>
              <w:autoSpaceDE w:val="0"/>
              <w:autoSpaceDN w:val="0"/>
              <w:adjustRightInd w:val="0"/>
              <w:spacing w:line="480" w:lineRule="auto"/>
              <w:rPr>
                <w:ins w:id="602" w:author="Greg Jensen" w:date="2020-07-08T23:25:00Z"/>
                <w:rFonts w:ascii="Times" w:hAnsi="Times" w:cs="Times New Roman"/>
                <w:sz w:val="24"/>
                <w:szCs w:val="24"/>
              </w:rPr>
            </w:pPr>
            <w:ins w:id="603" w:author="Greg Jensen" w:date="2020-07-08T23:25:00Z">
              <w:r>
                <w:rPr>
                  <w:rFonts w:ascii="Times" w:hAnsi="Times" w:cs="Times New Roman"/>
                  <w:sz w:val="24"/>
                  <w:szCs w:val="24"/>
                </w:rPr>
                <w:t>Restricted</w:t>
              </w:r>
            </w:ins>
          </w:p>
        </w:tc>
        <w:tc>
          <w:tcPr>
            <w:tcW w:w="2021" w:type="dxa"/>
            <w:tcPrChange w:id="604" w:author="Greg Jensen" w:date="2020-07-08T23:26:00Z">
              <w:tcPr>
                <w:tcW w:w="1615" w:type="dxa"/>
              </w:tcPr>
            </w:tcPrChange>
          </w:tcPr>
          <w:p w14:paraId="6647500A" w14:textId="18D10101" w:rsidR="00010D0F" w:rsidRPr="002F50E4" w:rsidRDefault="00010D0F" w:rsidP="00010D0F">
            <w:pPr>
              <w:autoSpaceDE w:val="0"/>
              <w:autoSpaceDN w:val="0"/>
              <w:adjustRightInd w:val="0"/>
              <w:spacing w:line="480" w:lineRule="auto"/>
              <w:rPr>
                <w:ins w:id="605" w:author="Greg Jensen" w:date="2020-07-08T23:26:00Z"/>
                <w:rFonts w:ascii="Times" w:hAnsi="Times" w:cs="Times New Roman"/>
                <w:sz w:val="24"/>
                <w:szCs w:val="24"/>
              </w:rPr>
            </w:pPr>
            <w:ins w:id="606" w:author="Greg Jensen" w:date="2020-07-08T23:26:00Z">
              <w:r>
                <w:rPr>
                  <w:rFonts w:ascii="Times" w:hAnsi="Times" w:cs="Times New Roman"/>
                  <w:sz w:val="24"/>
                  <w:szCs w:val="24"/>
                </w:rPr>
                <w:t>N/A</w:t>
              </w:r>
            </w:ins>
          </w:p>
        </w:tc>
        <w:tc>
          <w:tcPr>
            <w:tcW w:w="526" w:type="dxa"/>
            <w:tcPrChange w:id="607" w:author="Greg Jensen" w:date="2020-07-08T23:26:00Z">
              <w:tcPr>
                <w:tcW w:w="540" w:type="dxa"/>
              </w:tcPr>
            </w:tcPrChange>
          </w:tcPr>
          <w:p w14:paraId="1B09B52D" w14:textId="0E336F73"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13</w:t>
            </w:r>
          </w:p>
        </w:tc>
        <w:tc>
          <w:tcPr>
            <w:tcW w:w="526" w:type="dxa"/>
            <w:tcPrChange w:id="608" w:author="Greg Jensen" w:date="2020-07-08T23:26:00Z">
              <w:tcPr>
                <w:tcW w:w="540" w:type="dxa"/>
              </w:tcPr>
            </w:tcPrChange>
          </w:tcPr>
          <w:p w14:paraId="5E782FD3"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9</w:t>
            </w:r>
          </w:p>
        </w:tc>
        <w:tc>
          <w:tcPr>
            <w:tcW w:w="522" w:type="dxa"/>
            <w:tcPrChange w:id="609" w:author="Greg Jensen" w:date="2020-07-08T23:26:00Z">
              <w:tcPr>
                <w:tcW w:w="535" w:type="dxa"/>
              </w:tcPr>
            </w:tcPrChange>
          </w:tcPr>
          <w:p w14:paraId="43CF9F7F"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r>
      <w:tr w:rsidR="00010D0F" w:rsidRPr="002F50E4" w14:paraId="5AF57AAF" w14:textId="77777777" w:rsidTr="00010D0F">
        <w:trPr>
          <w:trHeight w:val="555"/>
          <w:trPrChange w:id="610" w:author="Greg Jensen" w:date="2020-07-08T23:26:00Z">
            <w:trPr>
              <w:trHeight w:val="555"/>
            </w:trPr>
          </w:trPrChange>
        </w:trPr>
        <w:tc>
          <w:tcPr>
            <w:tcW w:w="816" w:type="dxa"/>
            <w:tcPrChange w:id="611" w:author="Greg Jensen" w:date="2020-07-08T23:26:00Z">
              <w:tcPr>
                <w:tcW w:w="816" w:type="dxa"/>
              </w:tcPr>
            </w:tcPrChange>
          </w:tcPr>
          <w:p w14:paraId="5A37899C"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244" w:type="dxa"/>
            <w:tcPrChange w:id="612" w:author="Greg Jensen" w:date="2020-07-08T23:26:00Z">
              <w:tcPr>
                <w:tcW w:w="1244" w:type="dxa"/>
              </w:tcPr>
            </w:tcPrChange>
          </w:tcPr>
          <w:p w14:paraId="1FA70B34"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p>
        </w:tc>
        <w:tc>
          <w:tcPr>
            <w:tcW w:w="1715" w:type="dxa"/>
            <w:tcPrChange w:id="613" w:author="Greg Jensen" w:date="2020-07-08T23:26:00Z">
              <w:tcPr>
                <w:tcW w:w="2500" w:type="dxa"/>
              </w:tcPr>
            </w:tcPrChange>
          </w:tcPr>
          <w:p w14:paraId="66658216" w14:textId="2EBADDD8"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ins w:id="614" w:author="Greg Jensen" w:date="2020-07-08T23:24:00Z">
              <w:r>
                <w:rPr>
                  <w:rFonts w:ascii="Times" w:hAnsi="Times" w:cs="Times New Roman"/>
                  <w:sz w:val="24"/>
                  <w:szCs w:val="24"/>
                </w:rPr>
                <w:t xml:space="preserve"> (Tray)</w:t>
              </w:r>
            </w:ins>
          </w:p>
        </w:tc>
        <w:tc>
          <w:tcPr>
            <w:tcW w:w="1980" w:type="dxa"/>
            <w:tcPrChange w:id="615" w:author="Greg Jensen" w:date="2020-07-08T23:26:00Z">
              <w:tcPr>
                <w:tcW w:w="3175" w:type="dxa"/>
              </w:tcPr>
            </w:tcPrChange>
          </w:tcPr>
          <w:p w14:paraId="70E328CD" w14:textId="4F06A156" w:rsidR="00010D0F" w:rsidRPr="002F50E4" w:rsidRDefault="00010D0F" w:rsidP="00EA7A47">
            <w:pPr>
              <w:autoSpaceDE w:val="0"/>
              <w:autoSpaceDN w:val="0"/>
              <w:adjustRightInd w:val="0"/>
              <w:spacing w:line="480" w:lineRule="auto"/>
              <w:rPr>
                <w:ins w:id="616" w:author="Greg Jensen" w:date="2020-07-08T23:25:00Z"/>
                <w:rFonts w:ascii="Times" w:hAnsi="Times" w:cs="Times New Roman"/>
                <w:sz w:val="24"/>
                <w:szCs w:val="24"/>
              </w:rPr>
            </w:pPr>
            <w:ins w:id="617" w:author="Greg Jensen" w:date="2020-07-08T23:25:00Z">
              <w:r>
                <w:rPr>
                  <w:rFonts w:ascii="Times" w:hAnsi="Times" w:cs="Times New Roman"/>
                  <w:sz w:val="24"/>
                  <w:szCs w:val="24"/>
                </w:rPr>
                <w:t>Freely Available</w:t>
              </w:r>
            </w:ins>
          </w:p>
        </w:tc>
        <w:tc>
          <w:tcPr>
            <w:tcW w:w="2021" w:type="dxa"/>
            <w:tcPrChange w:id="618" w:author="Greg Jensen" w:date="2020-07-08T23:26:00Z">
              <w:tcPr>
                <w:tcW w:w="1615" w:type="dxa"/>
              </w:tcPr>
            </w:tcPrChange>
          </w:tcPr>
          <w:p w14:paraId="37F3DA03" w14:textId="40B748BE" w:rsidR="00010D0F" w:rsidRPr="002F50E4" w:rsidRDefault="00010D0F" w:rsidP="00EA7A47">
            <w:pPr>
              <w:autoSpaceDE w:val="0"/>
              <w:autoSpaceDN w:val="0"/>
              <w:adjustRightInd w:val="0"/>
              <w:spacing w:line="480" w:lineRule="auto"/>
              <w:rPr>
                <w:ins w:id="619" w:author="Greg Jensen" w:date="2020-07-08T23:26:00Z"/>
                <w:rFonts w:ascii="Times" w:hAnsi="Times" w:cs="Times New Roman"/>
                <w:sz w:val="24"/>
                <w:szCs w:val="24"/>
              </w:rPr>
            </w:pPr>
            <w:ins w:id="620" w:author="Greg Jensen" w:date="2020-07-08T23:26:00Z">
              <w:r>
                <w:rPr>
                  <w:rFonts w:ascii="Times" w:hAnsi="Times" w:cs="Times New Roman"/>
                  <w:sz w:val="24"/>
                  <w:szCs w:val="24"/>
                </w:rPr>
                <w:t>N/A</w:t>
              </w:r>
            </w:ins>
          </w:p>
        </w:tc>
        <w:tc>
          <w:tcPr>
            <w:tcW w:w="526" w:type="dxa"/>
            <w:tcPrChange w:id="621" w:author="Greg Jensen" w:date="2020-07-08T23:26:00Z">
              <w:tcPr>
                <w:tcW w:w="540" w:type="dxa"/>
              </w:tcPr>
            </w:tcPrChange>
          </w:tcPr>
          <w:p w14:paraId="5F3C68AC" w14:textId="58D67FDB"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526" w:type="dxa"/>
            <w:tcPrChange w:id="622" w:author="Greg Jensen" w:date="2020-07-08T23:26:00Z">
              <w:tcPr>
                <w:tcW w:w="540" w:type="dxa"/>
              </w:tcPr>
            </w:tcPrChange>
          </w:tcPr>
          <w:p w14:paraId="2B8870CB"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522" w:type="dxa"/>
            <w:tcPrChange w:id="623" w:author="Greg Jensen" w:date="2020-07-08T23:26:00Z">
              <w:tcPr>
                <w:tcW w:w="535" w:type="dxa"/>
              </w:tcPr>
            </w:tcPrChange>
          </w:tcPr>
          <w:p w14:paraId="2C5BDB36"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8</w:t>
            </w:r>
          </w:p>
        </w:tc>
      </w:tr>
      <w:tr w:rsidR="00010D0F" w:rsidRPr="002F50E4" w14:paraId="79D2DEDE" w14:textId="77777777" w:rsidTr="00010D0F">
        <w:trPr>
          <w:trHeight w:val="555"/>
          <w:trPrChange w:id="624" w:author="Greg Jensen" w:date="2020-07-08T23:26:00Z">
            <w:trPr>
              <w:trHeight w:val="555"/>
            </w:trPr>
          </w:trPrChange>
        </w:trPr>
        <w:tc>
          <w:tcPr>
            <w:tcW w:w="816" w:type="dxa"/>
            <w:tcPrChange w:id="625" w:author="Greg Jensen" w:date="2020-07-08T23:26:00Z">
              <w:tcPr>
                <w:tcW w:w="816" w:type="dxa"/>
              </w:tcPr>
            </w:tcPrChange>
          </w:tcPr>
          <w:p w14:paraId="16708423"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2</w:t>
            </w:r>
          </w:p>
        </w:tc>
        <w:tc>
          <w:tcPr>
            <w:tcW w:w="1244" w:type="dxa"/>
            <w:tcPrChange w:id="626" w:author="Greg Jensen" w:date="2020-07-08T23:26:00Z">
              <w:tcPr>
                <w:tcW w:w="1244" w:type="dxa"/>
              </w:tcPr>
            </w:tcPrChange>
          </w:tcPr>
          <w:p w14:paraId="7589F027"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1715" w:type="dxa"/>
            <w:tcPrChange w:id="627" w:author="Greg Jensen" w:date="2020-07-08T23:26:00Z">
              <w:tcPr>
                <w:tcW w:w="2500" w:type="dxa"/>
              </w:tcPr>
            </w:tcPrChange>
          </w:tcPr>
          <w:p w14:paraId="47CF0646" w14:textId="0A9F70D4"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ins w:id="628" w:author="Greg Jensen" w:date="2020-07-08T23:24:00Z">
              <w:r>
                <w:rPr>
                  <w:rFonts w:ascii="Times" w:hAnsi="Times" w:cs="Times New Roman"/>
                  <w:sz w:val="24"/>
                  <w:szCs w:val="24"/>
                </w:rPr>
                <w:t xml:space="preserve"> (Right Tube)</w:t>
              </w:r>
            </w:ins>
          </w:p>
        </w:tc>
        <w:tc>
          <w:tcPr>
            <w:tcW w:w="1980" w:type="dxa"/>
            <w:tcPrChange w:id="629" w:author="Greg Jensen" w:date="2020-07-08T23:26:00Z">
              <w:tcPr>
                <w:tcW w:w="3175" w:type="dxa"/>
              </w:tcPr>
            </w:tcPrChange>
          </w:tcPr>
          <w:p w14:paraId="22BA26F2" w14:textId="5C3F8501" w:rsidR="00010D0F" w:rsidRPr="002F50E4" w:rsidRDefault="00010D0F" w:rsidP="00010D0F">
            <w:pPr>
              <w:autoSpaceDE w:val="0"/>
              <w:autoSpaceDN w:val="0"/>
              <w:adjustRightInd w:val="0"/>
              <w:spacing w:line="480" w:lineRule="auto"/>
              <w:rPr>
                <w:ins w:id="630" w:author="Greg Jensen" w:date="2020-07-08T23:25:00Z"/>
                <w:rFonts w:ascii="Times" w:hAnsi="Times" w:cs="Times New Roman"/>
                <w:sz w:val="24"/>
                <w:szCs w:val="24"/>
              </w:rPr>
            </w:pPr>
            <w:ins w:id="631" w:author="Greg Jensen" w:date="2020-07-08T23:25:00Z">
              <w:r>
                <w:rPr>
                  <w:rFonts w:ascii="Times" w:hAnsi="Times" w:cs="Times New Roman"/>
                  <w:sz w:val="24"/>
                  <w:szCs w:val="24"/>
                </w:rPr>
                <w:t>Freely Available</w:t>
              </w:r>
            </w:ins>
          </w:p>
        </w:tc>
        <w:tc>
          <w:tcPr>
            <w:tcW w:w="2021" w:type="dxa"/>
            <w:tcPrChange w:id="632" w:author="Greg Jensen" w:date="2020-07-08T23:26:00Z">
              <w:tcPr>
                <w:tcW w:w="1615" w:type="dxa"/>
              </w:tcPr>
            </w:tcPrChange>
          </w:tcPr>
          <w:p w14:paraId="045F0604" w14:textId="0EC5052F" w:rsidR="00010D0F" w:rsidRPr="002F50E4" w:rsidRDefault="00010D0F" w:rsidP="00010D0F">
            <w:pPr>
              <w:autoSpaceDE w:val="0"/>
              <w:autoSpaceDN w:val="0"/>
              <w:adjustRightInd w:val="0"/>
              <w:spacing w:line="480" w:lineRule="auto"/>
              <w:rPr>
                <w:ins w:id="633" w:author="Greg Jensen" w:date="2020-07-08T23:26:00Z"/>
                <w:rFonts w:ascii="Times" w:hAnsi="Times" w:cs="Times New Roman"/>
                <w:sz w:val="24"/>
                <w:szCs w:val="24"/>
              </w:rPr>
            </w:pPr>
            <w:ins w:id="634" w:author="Greg Jensen" w:date="2020-07-08T23:26:00Z">
              <w:r>
                <w:rPr>
                  <w:rFonts w:ascii="Times" w:hAnsi="Times" w:cs="Times New Roman"/>
                  <w:sz w:val="24"/>
                  <w:szCs w:val="24"/>
                </w:rPr>
                <w:t>30-s</w:t>
              </w:r>
            </w:ins>
          </w:p>
        </w:tc>
        <w:tc>
          <w:tcPr>
            <w:tcW w:w="526" w:type="dxa"/>
            <w:tcPrChange w:id="635" w:author="Greg Jensen" w:date="2020-07-08T23:26:00Z">
              <w:tcPr>
                <w:tcW w:w="540" w:type="dxa"/>
              </w:tcPr>
            </w:tcPrChange>
          </w:tcPr>
          <w:p w14:paraId="6C3079E1" w14:textId="20FF7CAF"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c>
          <w:tcPr>
            <w:tcW w:w="526" w:type="dxa"/>
            <w:tcPrChange w:id="636" w:author="Greg Jensen" w:date="2020-07-08T23:26:00Z">
              <w:tcPr>
                <w:tcW w:w="540" w:type="dxa"/>
              </w:tcPr>
            </w:tcPrChange>
          </w:tcPr>
          <w:p w14:paraId="1AC08D66"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522" w:type="dxa"/>
            <w:tcPrChange w:id="637" w:author="Greg Jensen" w:date="2020-07-08T23:26:00Z">
              <w:tcPr>
                <w:tcW w:w="535" w:type="dxa"/>
              </w:tcPr>
            </w:tcPrChange>
          </w:tcPr>
          <w:p w14:paraId="67FD41D1"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r>
      <w:tr w:rsidR="00010D0F" w:rsidRPr="002F50E4" w14:paraId="71A5A8B4" w14:textId="77777777" w:rsidTr="00010D0F">
        <w:trPr>
          <w:trHeight w:val="555"/>
          <w:trPrChange w:id="638" w:author="Greg Jensen" w:date="2020-07-08T23:26:00Z">
            <w:trPr>
              <w:trHeight w:val="555"/>
            </w:trPr>
          </w:trPrChange>
        </w:trPr>
        <w:tc>
          <w:tcPr>
            <w:tcW w:w="816" w:type="dxa"/>
            <w:tcPrChange w:id="639" w:author="Greg Jensen" w:date="2020-07-08T23:26:00Z">
              <w:tcPr>
                <w:tcW w:w="816" w:type="dxa"/>
              </w:tcPr>
            </w:tcPrChange>
          </w:tcPr>
          <w:p w14:paraId="29BCD2BA"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640" w:author="Greg Jensen" w:date="2020-07-08T23:26:00Z">
              <w:tcPr>
                <w:tcW w:w="1244" w:type="dxa"/>
              </w:tcPr>
            </w:tcPrChange>
          </w:tcPr>
          <w:p w14:paraId="4BECE896"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1715" w:type="dxa"/>
            <w:tcPrChange w:id="641" w:author="Greg Jensen" w:date="2020-07-08T23:26:00Z">
              <w:tcPr>
                <w:tcW w:w="2500" w:type="dxa"/>
              </w:tcPr>
            </w:tcPrChange>
          </w:tcPr>
          <w:p w14:paraId="5AA3931D" w14:textId="45A90FCB"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ins w:id="642" w:author="Greg Jensen" w:date="2020-07-08T23:24:00Z">
              <w:r>
                <w:rPr>
                  <w:rFonts w:ascii="Times" w:hAnsi="Times" w:cs="Times New Roman"/>
                  <w:sz w:val="24"/>
                  <w:szCs w:val="24"/>
                </w:rPr>
                <w:t xml:space="preserve"> (Right Tube)</w:t>
              </w:r>
            </w:ins>
          </w:p>
        </w:tc>
        <w:tc>
          <w:tcPr>
            <w:tcW w:w="1980" w:type="dxa"/>
            <w:tcPrChange w:id="643" w:author="Greg Jensen" w:date="2020-07-08T23:26:00Z">
              <w:tcPr>
                <w:tcW w:w="3175" w:type="dxa"/>
              </w:tcPr>
            </w:tcPrChange>
          </w:tcPr>
          <w:p w14:paraId="50B6519B" w14:textId="0BDE6BA8" w:rsidR="00010D0F" w:rsidRPr="002F50E4" w:rsidRDefault="00010D0F" w:rsidP="00010D0F">
            <w:pPr>
              <w:autoSpaceDE w:val="0"/>
              <w:autoSpaceDN w:val="0"/>
              <w:adjustRightInd w:val="0"/>
              <w:spacing w:line="480" w:lineRule="auto"/>
              <w:rPr>
                <w:ins w:id="644" w:author="Greg Jensen" w:date="2020-07-08T23:25:00Z"/>
                <w:rFonts w:ascii="Times" w:hAnsi="Times" w:cs="Times New Roman"/>
                <w:sz w:val="24"/>
                <w:szCs w:val="24"/>
              </w:rPr>
            </w:pPr>
            <w:ins w:id="645" w:author="Greg Jensen" w:date="2020-07-08T23:25:00Z">
              <w:r>
                <w:rPr>
                  <w:rFonts w:ascii="Times" w:hAnsi="Times" w:cs="Times New Roman"/>
                  <w:sz w:val="24"/>
                  <w:szCs w:val="24"/>
                </w:rPr>
                <w:t>Freely Available</w:t>
              </w:r>
            </w:ins>
          </w:p>
        </w:tc>
        <w:tc>
          <w:tcPr>
            <w:tcW w:w="2021" w:type="dxa"/>
            <w:tcPrChange w:id="646" w:author="Greg Jensen" w:date="2020-07-08T23:26:00Z">
              <w:tcPr>
                <w:tcW w:w="1615" w:type="dxa"/>
              </w:tcPr>
            </w:tcPrChange>
          </w:tcPr>
          <w:p w14:paraId="798D402A" w14:textId="3267D7AE" w:rsidR="00010D0F" w:rsidRPr="002F50E4" w:rsidRDefault="00010D0F" w:rsidP="00010D0F">
            <w:pPr>
              <w:autoSpaceDE w:val="0"/>
              <w:autoSpaceDN w:val="0"/>
              <w:adjustRightInd w:val="0"/>
              <w:spacing w:line="480" w:lineRule="auto"/>
              <w:rPr>
                <w:ins w:id="647" w:author="Greg Jensen" w:date="2020-07-08T23:26:00Z"/>
                <w:rFonts w:ascii="Times" w:hAnsi="Times" w:cs="Times New Roman"/>
                <w:sz w:val="24"/>
                <w:szCs w:val="24"/>
              </w:rPr>
            </w:pPr>
            <w:ins w:id="648" w:author="Greg Jensen" w:date="2020-07-08T23:27:00Z">
              <w:r>
                <w:rPr>
                  <w:rFonts w:ascii="Times" w:hAnsi="Times" w:cs="Times New Roman"/>
                  <w:sz w:val="24"/>
                  <w:szCs w:val="24"/>
                </w:rPr>
                <w:t>Unlimited</w:t>
              </w:r>
            </w:ins>
          </w:p>
        </w:tc>
        <w:tc>
          <w:tcPr>
            <w:tcW w:w="526" w:type="dxa"/>
            <w:tcPrChange w:id="649" w:author="Greg Jensen" w:date="2020-07-08T23:26:00Z">
              <w:tcPr>
                <w:tcW w:w="540" w:type="dxa"/>
              </w:tcPr>
            </w:tcPrChange>
          </w:tcPr>
          <w:p w14:paraId="504FAA75" w14:textId="4C768305"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526" w:type="dxa"/>
            <w:tcPrChange w:id="650" w:author="Greg Jensen" w:date="2020-07-08T23:26:00Z">
              <w:tcPr>
                <w:tcW w:w="540" w:type="dxa"/>
              </w:tcPr>
            </w:tcPrChange>
          </w:tcPr>
          <w:p w14:paraId="1B4B2C10"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522" w:type="dxa"/>
            <w:tcPrChange w:id="651" w:author="Greg Jensen" w:date="2020-07-08T23:26:00Z">
              <w:tcPr>
                <w:tcW w:w="535" w:type="dxa"/>
              </w:tcPr>
            </w:tcPrChange>
          </w:tcPr>
          <w:p w14:paraId="2DE62852"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r>
      <w:tr w:rsidR="00010D0F" w:rsidRPr="002F50E4" w14:paraId="222E86AC" w14:textId="77777777" w:rsidTr="00010D0F">
        <w:trPr>
          <w:trHeight w:val="555"/>
          <w:trPrChange w:id="652" w:author="Greg Jensen" w:date="2020-07-08T23:26:00Z">
            <w:trPr>
              <w:trHeight w:val="555"/>
            </w:trPr>
          </w:trPrChange>
        </w:trPr>
        <w:tc>
          <w:tcPr>
            <w:tcW w:w="816" w:type="dxa"/>
            <w:tcPrChange w:id="653" w:author="Greg Jensen" w:date="2020-07-08T23:26:00Z">
              <w:tcPr>
                <w:tcW w:w="816" w:type="dxa"/>
              </w:tcPr>
            </w:tcPrChange>
          </w:tcPr>
          <w:p w14:paraId="7B45F633"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654" w:author="Greg Jensen" w:date="2020-07-08T23:26:00Z">
              <w:tcPr>
                <w:tcW w:w="1244" w:type="dxa"/>
              </w:tcPr>
            </w:tcPrChange>
          </w:tcPr>
          <w:p w14:paraId="4603099F"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c>
          <w:tcPr>
            <w:tcW w:w="1715" w:type="dxa"/>
            <w:tcPrChange w:id="655" w:author="Greg Jensen" w:date="2020-07-08T23:26:00Z">
              <w:tcPr>
                <w:tcW w:w="2500" w:type="dxa"/>
              </w:tcPr>
            </w:tcPrChange>
          </w:tcPr>
          <w:p w14:paraId="7D9505C7" w14:textId="01CFCB2C"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ins w:id="656" w:author="Greg Jensen" w:date="2020-07-08T23:24:00Z">
              <w:r>
                <w:rPr>
                  <w:rFonts w:ascii="Times" w:hAnsi="Times" w:cs="Times New Roman"/>
                  <w:sz w:val="24"/>
                  <w:szCs w:val="24"/>
                </w:rPr>
                <w:t xml:space="preserve"> (Right Tube)</w:t>
              </w:r>
            </w:ins>
          </w:p>
        </w:tc>
        <w:tc>
          <w:tcPr>
            <w:tcW w:w="1980" w:type="dxa"/>
            <w:tcPrChange w:id="657" w:author="Greg Jensen" w:date="2020-07-08T23:26:00Z">
              <w:tcPr>
                <w:tcW w:w="3175" w:type="dxa"/>
              </w:tcPr>
            </w:tcPrChange>
          </w:tcPr>
          <w:p w14:paraId="3BB92DBA" w14:textId="6ED4BBE8" w:rsidR="00010D0F" w:rsidRPr="002F50E4" w:rsidRDefault="00010D0F" w:rsidP="00010D0F">
            <w:pPr>
              <w:autoSpaceDE w:val="0"/>
              <w:autoSpaceDN w:val="0"/>
              <w:adjustRightInd w:val="0"/>
              <w:spacing w:line="480" w:lineRule="auto"/>
              <w:rPr>
                <w:ins w:id="658" w:author="Greg Jensen" w:date="2020-07-08T23:25:00Z"/>
                <w:rFonts w:ascii="Times" w:hAnsi="Times" w:cs="Times New Roman"/>
                <w:sz w:val="24"/>
                <w:szCs w:val="24"/>
              </w:rPr>
            </w:pPr>
            <w:ins w:id="659" w:author="Greg Jensen" w:date="2020-07-08T23:25:00Z">
              <w:r>
                <w:rPr>
                  <w:rFonts w:ascii="Times" w:hAnsi="Times" w:cs="Times New Roman"/>
                  <w:sz w:val="24"/>
                  <w:szCs w:val="24"/>
                </w:rPr>
                <w:t>Freely Available</w:t>
              </w:r>
            </w:ins>
          </w:p>
        </w:tc>
        <w:tc>
          <w:tcPr>
            <w:tcW w:w="2021" w:type="dxa"/>
            <w:tcPrChange w:id="660" w:author="Greg Jensen" w:date="2020-07-08T23:26:00Z">
              <w:tcPr>
                <w:tcW w:w="1615" w:type="dxa"/>
              </w:tcPr>
            </w:tcPrChange>
          </w:tcPr>
          <w:p w14:paraId="42E36839" w14:textId="04DA13E5" w:rsidR="00010D0F" w:rsidRPr="002F50E4" w:rsidRDefault="00010D0F" w:rsidP="00010D0F">
            <w:pPr>
              <w:autoSpaceDE w:val="0"/>
              <w:autoSpaceDN w:val="0"/>
              <w:adjustRightInd w:val="0"/>
              <w:spacing w:line="480" w:lineRule="auto"/>
              <w:rPr>
                <w:ins w:id="661" w:author="Greg Jensen" w:date="2020-07-08T23:26:00Z"/>
                <w:rFonts w:ascii="Times" w:hAnsi="Times" w:cs="Times New Roman"/>
                <w:sz w:val="24"/>
                <w:szCs w:val="24"/>
              </w:rPr>
            </w:pPr>
            <w:ins w:id="662" w:author="Greg Jensen" w:date="2020-07-08T23:27:00Z">
              <w:r>
                <w:rPr>
                  <w:rFonts w:ascii="Times" w:hAnsi="Times" w:cs="Times New Roman"/>
                  <w:sz w:val="24"/>
                  <w:szCs w:val="24"/>
                </w:rPr>
                <w:t>30-s</w:t>
              </w:r>
            </w:ins>
          </w:p>
        </w:tc>
        <w:tc>
          <w:tcPr>
            <w:tcW w:w="526" w:type="dxa"/>
            <w:tcPrChange w:id="663" w:author="Greg Jensen" w:date="2020-07-08T23:26:00Z">
              <w:tcPr>
                <w:tcW w:w="540" w:type="dxa"/>
              </w:tcPr>
            </w:tcPrChange>
          </w:tcPr>
          <w:p w14:paraId="590BAE82" w14:textId="3AE373EF"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526" w:type="dxa"/>
            <w:tcPrChange w:id="664" w:author="Greg Jensen" w:date="2020-07-08T23:26:00Z">
              <w:tcPr>
                <w:tcW w:w="540" w:type="dxa"/>
              </w:tcPr>
            </w:tcPrChange>
          </w:tcPr>
          <w:p w14:paraId="30329DF3"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c>
          <w:tcPr>
            <w:tcW w:w="522" w:type="dxa"/>
            <w:tcPrChange w:id="665" w:author="Greg Jensen" w:date="2020-07-08T23:26:00Z">
              <w:tcPr>
                <w:tcW w:w="535" w:type="dxa"/>
              </w:tcPr>
            </w:tcPrChange>
          </w:tcPr>
          <w:p w14:paraId="20E23C42"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r>
    </w:tbl>
    <w:p w14:paraId="42D52468" w14:textId="3D39EA78" w:rsidR="006C0405" w:rsidRPr="002F50E4" w:rsidRDefault="00EA7A47" w:rsidP="00EA7A47">
      <w:pPr>
        <w:spacing w:line="480" w:lineRule="auto"/>
        <w:ind w:firstLine="720"/>
        <w:contextualSpacing w:val="0"/>
        <w:jc w:val="both"/>
        <w:rPr>
          <w:rFonts w:ascii="Times" w:hAnsi="Times" w:cs="Times New Roman"/>
          <w:sz w:val="24"/>
          <w:szCs w:val="24"/>
        </w:rPr>
      </w:pPr>
      <w:r w:rsidRPr="002F50E4">
        <w:rPr>
          <w:rFonts w:ascii="Times" w:hAnsi="Times" w:cs="Times New Roman"/>
          <w:sz w:val="24"/>
          <w:szCs w:val="24"/>
        </w:rPr>
        <w:t xml:space="preserve"> Table </w:t>
      </w:r>
      <w:ins w:id="666" w:author="Greg Jensen" w:date="2020-07-08T23:27:00Z">
        <w:r w:rsidR="00010D0F">
          <w:rPr>
            <w:rFonts w:ascii="Times" w:hAnsi="Times" w:cs="Times New Roman"/>
            <w:sz w:val="24"/>
            <w:szCs w:val="24"/>
          </w:rPr>
          <w:t>1</w:t>
        </w:r>
      </w:ins>
      <w:del w:id="667" w:author="Greg Jensen" w:date="2020-07-08T23:27:00Z">
        <w:r w:rsidRPr="002F50E4" w:rsidDel="00010D0F">
          <w:rPr>
            <w:rFonts w:ascii="Times" w:hAnsi="Times" w:cs="Times New Roman"/>
            <w:sz w:val="24"/>
            <w:szCs w:val="24"/>
          </w:rPr>
          <w:delText>2</w:delText>
        </w:r>
      </w:del>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Sequence of conditions and number of sessions conducted at each.</w:t>
      </w:r>
    </w:p>
    <w:p w14:paraId="660573B3" w14:textId="7A34774F" w:rsidR="00EA7A47" w:rsidRPr="002F50E4" w:rsidRDefault="00EA7A47" w:rsidP="00EA7A47">
      <w:pPr>
        <w:spacing w:line="480" w:lineRule="auto"/>
        <w:ind w:firstLine="720"/>
        <w:contextualSpacing w:val="0"/>
        <w:jc w:val="both"/>
        <w:rPr>
          <w:rFonts w:ascii="Times" w:hAnsi="Times" w:cs="Times New Roman"/>
          <w:sz w:val="24"/>
          <w:szCs w:val="24"/>
        </w:rPr>
      </w:pPr>
    </w:p>
    <w:p w14:paraId="49D2175F" w14:textId="1BD77327" w:rsidR="00EA7A47" w:rsidRPr="002F50E4" w:rsidRDefault="00EA7A47">
      <w:pPr>
        <w:rPr>
          <w:rFonts w:ascii="Times" w:hAnsi="Times" w:cs="Times New Roman"/>
          <w:sz w:val="24"/>
          <w:szCs w:val="24"/>
        </w:rPr>
      </w:pPr>
      <w:r w:rsidRPr="002F50E4">
        <w:rPr>
          <w:rFonts w:ascii="Times" w:hAnsi="Times" w:cs="Times New Roman"/>
          <w:sz w:val="24"/>
          <w:szCs w:val="24"/>
        </w:rPr>
        <w:br w:type="page"/>
      </w:r>
    </w:p>
    <w:p w14:paraId="0F5AEE36" w14:textId="34FC1E6B" w:rsidR="00EA7A47" w:rsidRPr="002F50E4" w:rsidRDefault="002F50E4" w:rsidP="00EA7A47">
      <w:pPr>
        <w:rPr>
          <w:rFonts w:ascii="Times" w:hAnsi="Times"/>
        </w:rPr>
      </w:pPr>
      <w:r w:rsidRPr="002F50E4">
        <w:rPr>
          <w:rFonts w:ascii="Times" w:hAnsi="Times"/>
        </w:rPr>
        <w:lastRenderedPageBreak/>
        <w:t>Figure Legends</w:t>
      </w:r>
    </w:p>
    <w:p w14:paraId="2E714FDB" w14:textId="77777777" w:rsidR="00EA7A47" w:rsidRPr="002F50E4" w:rsidRDefault="00EA7A47" w:rsidP="00EA7A47">
      <w:pPr>
        <w:rPr>
          <w:rFonts w:ascii="Times" w:hAnsi="Times" w:cs="Times New Roman"/>
        </w:rPr>
      </w:pPr>
    </w:p>
    <w:p w14:paraId="06ABEA1E" w14:textId="57D75E2E" w:rsidR="006E5D7F" w:rsidRDefault="006E5D7F" w:rsidP="00F13379">
      <w:pPr>
        <w:spacing w:line="480" w:lineRule="auto"/>
        <w:rPr>
          <w:ins w:id="668" w:author="Greg Jensen" w:date="2020-07-11T19:06:00Z"/>
          <w:rFonts w:ascii="Times" w:hAnsi="Times" w:cs="Times New Roman"/>
        </w:rPr>
      </w:pPr>
      <w:ins w:id="669" w:author="Greg Jensen" w:date="2020-07-11T19:06:00Z">
        <w:r w:rsidRPr="006E5D7F">
          <w:rPr>
            <w:rFonts w:ascii="Times" w:hAnsi="Times" w:cs="Times New Roman"/>
            <w:b/>
          </w:rPr>
          <w:t>Figure 1.</w:t>
        </w:r>
        <w:r>
          <w:rPr>
            <w:rFonts w:ascii="Times" w:hAnsi="Times" w:cs="Times New Roman"/>
          </w:rPr>
          <w:t xml:space="preserve"> </w:t>
        </w:r>
      </w:ins>
      <w:ins w:id="670" w:author="Greg Jensen" w:date="2020-07-11T19:15:00Z">
        <w:r>
          <w:rPr>
            <w:rFonts w:ascii="Times" w:hAnsi="Times" w:cs="Times New Roman"/>
          </w:rPr>
          <w:t>Experimental a</w:t>
        </w:r>
      </w:ins>
      <w:ins w:id="671" w:author="Greg Jensen" w:date="2020-07-11T19:06:00Z">
        <w:r w:rsidRPr="002F50E4">
          <w:rPr>
            <w:rFonts w:ascii="Times" w:hAnsi="Times" w:cs="Times New Roman"/>
          </w:rPr>
          <w:t>pparatus</w:t>
        </w:r>
      </w:ins>
      <w:ins w:id="672" w:author="Greg Jensen" w:date="2020-07-11T19:15:00Z">
        <w:r w:rsidR="003A465E">
          <w:rPr>
            <w:rFonts w:ascii="Times" w:hAnsi="Times" w:cs="Times New Roman"/>
          </w:rPr>
          <w:t>, with components presented to scale</w:t>
        </w:r>
      </w:ins>
      <w:ins w:id="673" w:author="Greg Jensen" w:date="2020-07-11T19:06:00Z">
        <w:r>
          <w:rPr>
            <w:rFonts w:ascii="Times" w:hAnsi="Times" w:cs="Times New Roman"/>
          </w:rPr>
          <w:t>.</w:t>
        </w:r>
      </w:ins>
      <w:ins w:id="674" w:author="Greg Jensen" w:date="2020-07-11T19:15:00Z">
        <w:r w:rsidR="003A465E">
          <w:rPr>
            <w:rFonts w:ascii="Times" w:hAnsi="Times" w:cs="Times New Roman"/>
          </w:rPr>
          <w:t xml:space="preserve"> </w:t>
        </w:r>
      </w:ins>
      <w:ins w:id="675" w:author="Greg Jensen" w:date="2020-07-11T19:17:00Z">
        <w:r w:rsidR="003A465E">
          <w:rPr>
            <w:rFonts w:ascii="Times" w:hAnsi="Times" w:cs="Times New Roman"/>
          </w:rPr>
          <w:t>T</w:t>
        </w:r>
      </w:ins>
      <w:ins w:id="676" w:author="Greg Jensen" w:date="2020-07-11T19:15:00Z">
        <w:r w:rsidR="003A465E">
          <w:rPr>
            <w:rFonts w:ascii="Times" w:hAnsi="Times" w:cs="Times New Roman"/>
          </w:rPr>
          <w:t>he inner left and right walls consisted of opaque plastic</w:t>
        </w:r>
      </w:ins>
      <w:ins w:id="677" w:author="Greg Jensen" w:date="2020-07-11T19:16:00Z">
        <w:r w:rsidR="003A465E">
          <w:rPr>
            <w:rFonts w:ascii="Times" w:hAnsi="Times" w:cs="Times New Roman"/>
          </w:rPr>
          <w:t xml:space="preserve">. The restraint tubes were cylinders composed of clear </w:t>
        </w:r>
      </w:ins>
      <w:ins w:id="678" w:author="Greg Jensen" w:date="2020-07-11T19:17:00Z">
        <w:r w:rsidR="003A465E">
          <w:rPr>
            <w:rFonts w:ascii="Times" w:hAnsi="Times" w:cs="Times New Roman"/>
          </w:rPr>
          <w:t>Plexiglas</w:t>
        </w:r>
      </w:ins>
      <w:ins w:id="679" w:author="Greg Jensen" w:date="2020-07-11T19:16:00Z">
        <w:r w:rsidR="003A465E">
          <w:rPr>
            <w:rFonts w:ascii="Times" w:hAnsi="Times" w:cs="Times New Roman"/>
          </w:rPr>
          <w:t>.</w:t>
        </w:r>
      </w:ins>
      <w:ins w:id="680" w:author="Greg Jensen" w:date="2020-07-11T19:17:00Z">
        <w:r w:rsidR="003A465E" w:rsidRPr="003A465E">
          <w:rPr>
            <w:rFonts w:ascii="Times" w:hAnsi="Times" w:cs="Times New Roman"/>
          </w:rPr>
          <w:t xml:space="preserve"> </w:t>
        </w:r>
        <w:r w:rsidR="003A465E">
          <w:rPr>
            <w:rFonts w:ascii="Times" w:hAnsi="Times" w:cs="Times New Roman"/>
          </w:rPr>
          <w:t>Experimenters accessed e</w:t>
        </w:r>
      </w:ins>
      <w:ins w:id="681" w:author="Greg Jensen" w:date="2020-07-11T19:18:00Z">
        <w:r w:rsidR="003A465E">
          <w:rPr>
            <w:rFonts w:ascii="Times" w:hAnsi="Times" w:cs="Times New Roman"/>
          </w:rPr>
          <w:t xml:space="preserve">ach of the three chambers through clear Plexiglas ceiling hatches that acted as a roof when closed. </w:t>
        </w:r>
        <w:r w:rsidR="00F13379">
          <w:rPr>
            <w:rFonts w:ascii="Times" w:hAnsi="Times" w:cs="Times New Roman"/>
          </w:rPr>
          <w:t xml:space="preserve">Not shown are two indicator lights set into the wall immediately above each of the levers. </w:t>
        </w:r>
      </w:ins>
      <w:ins w:id="682" w:author="Greg Jensen" w:date="2020-07-11T19:19:00Z">
        <w:r w:rsidR="00F13379">
          <w:rPr>
            <w:rFonts w:ascii="Times" w:hAnsi="Times" w:cs="Times New Roman"/>
          </w:rPr>
          <w:t xml:space="preserve">In Conditions 1-4, pellets were delivered into the pellet tray from a dispenser outside the apparatus. </w:t>
        </w:r>
      </w:ins>
      <w:ins w:id="683" w:author="Greg Jensen" w:date="2020-07-11T19:17:00Z">
        <w:r w:rsidR="003A465E">
          <w:rPr>
            <w:rFonts w:ascii="Times" w:hAnsi="Times" w:cs="Times New Roman"/>
          </w:rPr>
          <w:t>Unless otherwise noted, components were composed of aluminum.</w:t>
        </w:r>
      </w:ins>
    </w:p>
    <w:p w14:paraId="0C413C52" w14:textId="77777777" w:rsidR="006E5D7F" w:rsidRDefault="006E5D7F" w:rsidP="00F13379">
      <w:pPr>
        <w:spacing w:line="480" w:lineRule="auto"/>
        <w:rPr>
          <w:ins w:id="684" w:author="Greg Jensen" w:date="2020-07-11T19:06:00Z"/>
          <w:rFonts w:ascii="Times" w:hAnsi="Times" w:cs="Times New Roman"/>
        </w:rPr>
      </w:pPr>
    </w:p>
    <w:p w14:paraId="3DB3CAD7" w14:textId="5D18941A" w:rsidR="006E5D7F" w:rsidRDefault="006E5D7F" w:rsidP="00F13379">
      <w:pPr>
        <w:spacing w:line="480" w:lineRule="auto"/>
        <w:rPr>
          <w:ins w:id="685" w:author="Greg Jensen" w:date="2020-07-11T19:06:00Z"/>
          <w:rFonts w:ascii="Times" w:hAnsi="Times" w:cs="Times New Roman"/>
        </w:rPr>
      </w:pPr>
      <w:ins w:id="686" w:author="Greg Jensen" w:date="2020-07-11T19:06:00Z">
        <w:r w:rsidRPr="006E5D7F">
          <w:rPr>
            <w:rFonts w:ascii="Times" w:hAnsi="Times" w:cs="Times New Roman"/>
            <w:b/>
          </w:rPr>
          <w:t xml:space="preserve">Figure </w:t>
        </w:r>
        <w:r>
          <w:rPr>
            <w:rFonts w:ascii="Times" w:hAnsi="Times" w:cs="Times New Roman"/>
            <w:b/>
          </w:rPr>
          <w:t>2</w:t>
        </w:r>
        <w:r w:rsidRPr="006E5D7F">
          <w:rPr>
            <w:rFonts w:ascii="Times" w:hAnsi="Times" w:cs="Times New Roman"/>
            <w:b/>
          </w:rPr>
          <w:t>.</w:t>
        </w:r>
        <w:r>
          <w:rPr>
            <w:rFonts w:ascii="Times" w:hAnsi="Times" w:cs="Times New Roman"/>
          </w:rPr>
          <w:t xml:space="preserve"> </w:t>
        </w:r>
      </w:ins>
      <w:ins w:id="687" w:author="Greg Jensen" w:date="2020-07-11T19:19:00Z">
        <w:r w:rsidR="00F13379">
          <w:rPr>
            <w:rFonts w:ascii="Times" w:hAnsi="Times" w:cs="Times New Roman"/>
          </w:rPr>
          <w:t>Estimated proportion of food chances made for each of the rats</w:t>
        </w:r>
      </w:ins>
      <w:ins w:id="688" w:author="Greg Jensen" w:date="2020-07-11T19:33:00Z">
        <w:r w:rsidR="00B87F0F">
          <w:rPr>
            <w:rFonts w:ascii="Times" w:hAnsi="Times" w:cs="Times New Roman"/>
          </w:rPr>
          <w:t xml:space="preserve"> in Phase 1</w:t>
        </w:r>
      </w:ins>
      <w:ins w:id="689" w:author="Greg Jensen" w:date="2020-07-11T19:20:00Z">
        <w:r w:rsidR="00F13379">
          <w:rPr>
            <w:rFonts w:ascii="Times" w:hAnsi="Times" w:cs="Times New Roman"/>
          </w:rPr>
          <w:t>, as well as the mean of the subject estimates, based on a multi-level logistic regression</w:t>
        </w:r>
      </w:ins>
      <w:ins w:id="690" w:author="Greg Jensen" w:date="2020-07-11T19:06:00Z">
        <w:r>
          <w:rPr>
            <w:rFonts w:ascii="Times" w:hAnsi="Times" w:cs="Times New Roman"/>
          </w:rPr>
          <w:t>.</w:t>
        </w:r>
      </w:ins>
      <w:ins w:id="691" w:author="Greg Jensen" w:date="2020-07-11T19:20:00Z">
        <w:r w:rsidR="00F13379">
          <w:rPr>
            <w:rFonts w:ascii="Times" w:hAnsi="Times" w:cs="Times New Roman"/>
          </w:rPr>
          <w:t xml:space="preserve"> The proportion of social choices was complementary to the food choices</w:t>
        </w:r>
      </w:ins>
      <w:ins w:id="692" w:author="Greg Jensen" w:date="2020-07-11T19:22:00Z">
        <w:r w:rsidR="00F13379">
          <w:rPr>
            <w:rFonts w:ascii="Times" w:hAnsi="Times" w:cs="Times New Roman"/>
          </w:rPr>
          <w:t>, such that</w:t>
        </w:r>
      </w:ins>
      <w:ins w:id="693" w:author="Greg Jensen" w:date="2020-07-11T19:20:00Z">
        <w:r w:rsidR="00F13379">
          <w:rPr>
            <w:rFonts w:ascii="Times" w:hAnsi="Times" w:cs="Times New Roman"/>
          </w:rPr>
          <w:t xml:space="preserve"> </w:t>
        </w:r>
        <m:oMath>
          <m:r>
            <w:rPr>
              <w:rFonts w:ascii="Cambria Math" w:hAnsi="Cambria Math" w:cs="Times New Roman"/>
            </w:rPr>
            <m:t>p</m:t>
          </m:r>
        </m:oMath>
      </w:ins>
      <m:oMath>
        <m:d>
          <m:dPr>
            <m:ctrlPr>
              <w:ins w:id="694" w:author="Greg Jensen" w:date="2020-07-11T19:21:00Z">
                <w:rPr>
                  <w:rFonts w:ascii="Cambria Math" w:hAnsi="Cambria Math" w:cs="Times New Roman"/>
                  <w:i/>
                </w:rPr>
              </w:ins>
            </m:ctrlPr>
          </m:dPr>
          <m:e>
            <m:r>
              <w:ins w:id="695" w:author="Greg Jensen" w:date="2020-07-11T19:21:00Z">
                <m:rPr>
                  <m:nor/>
                </m:rPr>
                <w:rPr>
                  <w:rFonts w:ascii="Cambria Math" w:hAnsi="Cambria Math" w:cs="Times New Roman"/>
                </w:rPr>
                <m:t>Social Choice</m:t>
              </w:ins>
            </m:r>
          </m:e>
        </m:d>
        <m:r>
          <w:ins w:id="696" w:author="Greg Jensen" w:date="2020-07-11T19:21:00Z">
            <w:rPr>
              <w:rFonts w:ascii="Cambria Math" w:hAnsi="Cambria Math" w:cs="Times New Roman"/>
            </w:rPr>
            <m:t>=1-p</m:t>
          </w:ins>
        </m:r>
        <m:d>
          <m:dPr>
            <m:ctrlPr>
              <w:ins w:id="697" w:author="Greg Jensen" w:date="2020-07-11T19:21:00Z">
                <w:rPr>
                  <w:rFonts w:ascii="Cambria Math" w:hAnsi="Cambria Math" w:cs="Times New Roman"/>
                  <w:i/>
                </w:rPr>
              </w:ins>
            </m:ctrlPr>
          </m:dPr>
          <m:e>
            <m:r>
              <w:ins w:id="698" w:author="Greg Jensen" w:date="2020-07-11T19:21:00Z">
                <m:rPr>
                  <m:nor/>
                </m:rPr>
                <w:rPr>
                  <w:rFonts w:ascii="Cambria Math" w:hAnsi="Cambria Math" w:cs="Times New Roman"/>
                </w:rPr>
                <m:t>Food Choice</m:t>
              </w:ins>
            </m:r>
          </m:e>
        </m:d>
      </m:oMath>
      <w:ins w:id="699" w:author="Greg Jensen" w:date="2020-07-11T19:22:00Z">
        <w:r w:rsidR="00F13379">
          <w:rPr>
            <w:rFonts w:ascii="Times" w:hAnsi="Times" w:cs="Times New Roman"/>
          </w:rPr>
          <w:t xml:space="preserve">. </w:t>
        </w:r>
      </w:ins>
      <w:ins w:id="700" w:author="Greg Jensen" w:date="2020-07-11T19:29:00Z">
        <w:r w:rsidR="00B87F0F">
          <w:rPr>
            <w:rFonts w:ascii="Times" w:hAnsi="Times" w:cs="Times New Roman"/>
          </w:rPr>
          <w:t>Points represent posterior means, whereas boxes represent the 80% credible interval and whiskers represent the 95% credible interval.</w:t>
        </w:r>
      </w:ins>
    </w:p>
    <w:p w14:paraId="357964A9" w14:textId="77777777" w:rsidR="006E5D7F" w:rsidRDefault="006E5D7F" w:rsidP="00F13379">
      <w:pPr>
        <w:spacing w:line="480" w:lineRule="auto"/>
        <w:rPr>
          <w:ins w:id="701" w:author="Greg Jensen" w:date="2020-07-11T19:06:00Z"/>
          <w:rFonts w:ascii="Times" w:hAnsi="Times" w:cs="Times New Roman"/>
        </w:rPr>
      </w:pPr>
    </w:p>
    <w:p w14:paraId="0D1776F9" w14:textId="55BA9D3E" w:rsidR="006E5D7F" w:rsidRDefault="006E5D7F" w:rsidP="00F13379">
      <w:pPr>
        <w:spacing w:line="480" w:lineRule="auto"/>
        <w:rPr>
          <w:ins w:id="702" w:author="Greg Jensen" w:date="2020-07-11T19:06:00Z"/>
          <w:rFonts w:ascii="Times" w:hAnsi="Times" w:cs="Times New Roman"/>
        </w:rPr>
      </w:pPr>
      <w:ins w:id="703" w:author="Greg Jensen" w:date="2020-07-11T19:06:00Z">
        <w:r w:rsidRPr="006E5D7F">
          <w:rPr>
            <w:rFonts w:ascii="Times" w:hAnsi="Times" w:cs="Times New Roman"/>
            <w:b/>
          </w:rPr>
          <w:t xml:space="preserve">Figure </w:t>
        </w:r>
        <w:r>
          <w:rPr>
            <w:rFonts w:ascii="Times" w:hAnsi="Times" w:cs="Times New Roman"/>
            <w:b/>
          </w:rPr>
          <w:t>3</w:t>
        </w:r>
        <w:r w:rsidRPr="006E5D7F">
          <w:rPr>
            <w:rFonts w:ascii="Times" w:hAnsi="Times" w:cs="Times New Roman"/>
            <w:b/>
          </w:rPr>
          <w:t>.</w:t>
        </w:r>
        <w:r>
          <w:rPr>
            <w:rFonts w:ascii="Times" w:hAnsi="Times" w:cs="Times New Roman"/>
          </w:rPr>
          <w:t xml:space="preserve"> </w:t>
        </w:r>
      </w:ins>
      <w:ins w:id="704" w:author="Greg Jensen" w:date="2020-07-11T19:29:00Z">
        <w:r w:rsidR="00B87F0F">
          <w:rPr>
            <w:rFonts w:ascii="Times" w:hAnsi="Times" w:cs="Times New Roman"/>
          </w:rPr>
          <w:t xml:space="preserve">Estimated </w:t>
        </w:r>
        <w:r w:rsidR="00B87F0F">
          <w:rPr>
            <w:rFonts w:ascii="Times" w:hAnsi="Times" w:cs="Times New Roman"/>
          </w:rPr>
          <w:t xml:space="preserve">rates </w:t>
        </w:r>
      </w:ins>
      <w:ins w:id="705" w:author="Greg Jensen" w:date="2020-07-11T19:30:00Z">
        <w:r w:rsidR="00B87F0F">
          <w:rPr>
            <w:rFonts w:ascii="Times" w:hAnsi="Times" w:cs="Times New Roman"/>
          </w:rPr>
          <w:t>at which food choices (black circles) and social choices (white diamonds) were</w:t>
        </w:r>
      </w:ins>
      <w:ins w:id="706" w:author="Greg Jensen" w:date="2020-07-11T19:29:00Z">
        <w:r w:rsidR="00B87F0F">
          <w:rPr>
            <w:rFonts w:ascii="Times" w:hAnsi="Times" w:cs="Times New Roman"/>
          </w:rPr>
          <w:t xml:space="preserve"> made for each of the rats</w:t>
        </w:r>
      </w:ins>
      <w:ins w:id="707" w:author="Greg Jensen" w:date="2020-07-11T19:33:00Z">
        <w:r w:rsidR="00B87F0F">
          <w:rPr>
            <w:rFonts w:ascii="Times" w:hAnsi="Times" w:cs="Times New Roman"/>
          </w:rPr>
          <w:t xml:space="preserve"> in Phase 1</w:t>
        </w:r>
      </w:ins>
      <w:ins w:id="708" w:author="Greg Jensen" w:date="2020-07-11T19:29:00Z">
        <w:r w:rsidR="00B87F0F">
          <w:rPr>
            <w:rFonts w:ascii="Times" w:hAnsi="Times" w:cs="Times New Roman"/>
          </w:rPr>
          <w:t xml:space="preserve">, as well as the mean of the subject estimates, based on a multi-level </w:t>
        </w:r>
      </w:ins>
      <w:ins w:id="709" w:author="Greg Jensen" w:date="2020-07-11T19:30:00Z">
        <w:r w:rsidR="00B87F0F">
          <w:rPr>
            <w:rFonts w:ascii="Times" w:hAnsi="Times" w:cs="Times New Roman"/>
          </w:rPr>
          <w:t>negative binomial</w:t>
        </w:r>
      </w:ins>
      <w:ins w:id="710" w:author="Greg Jensen" w:date="2020-07-11T19:29:00Z">
        <w:r w:rsidR="00B87F0F">
          <w:rPr>
            <w:rFonts w:ascii="Times" w:hAnsi="Times" w:cs="Times New Roman"/>
          </w:rPr>
          <w:t xml:space="preserve"> regression. Points represent posterior means, whereas boxes represent the 80% credible interval and whiskers represent the 95% credible interval.</w:t>
        </w:r>
      </w:ins>
    </w:p>
    <w:p w14:paraId="583BDE2F" w14:textId="77777777" w:rsidR="006E5D7F" w:rsidRDefault="006E5D7F" w:rsidP="00F13379">
      <w:pPr>
        <w:spacing w:line="480" w:lineRule="auto"/>
        <w:rPr>
          <w:ins w:id="711" w:author="Greg Jensen" w:date="2020-07-11T19:06:00Z"/>
          <w:rFonts w:ascii="Times" w:hAnsi="Times" w:cs="Times New Roman"/>
        </w:rPr>
      </w:pPr>
    </w:p>
    <w:p w14:paraId="0BC7A5F7" w14:textId="2A9757A7" w:rsidR="006E5D7F" w:rsidRDefault="006E5D7F" w:rsidP="00F13379">
      <w:pPr>
        <w:spacing w:line="480" w:lineRule="auto"/>
        <w:rPr>
          <w:ins w:id="712" w:author="Greg Jensen" w:date="2020-07-11T19:06:00Z"/>
          <w:rFonts w:ascii="Times" w:hAnsi="Times" w:cs="Times New Roman"/>
        </w:rPr>
      </w:pPr>
      <w:ins w:id="713" w:author="Greg Jensen" w:date="2020-07-11T19:06:00Z">
        <w:r w:rsidRPr="006E5D7F">
          <w:rPr>
            <w:rFonts w:ascii="Times" w:hAnsi="Times" w:cs="Times New Roman"/>
            <w:b/>
          </w:rPr>
          <w:t xml:space="preserve">Figure </w:t>
        </w:r>
        <w:r>
          <w:rPr>
            <w:rFonts w:ascii="Times" w:hAnsi="Times" w:cs="Times New Roman"/>
            <w:b/>
          </w:rPr>
          <w:t>4</w:t>
        </w:r>
        <w:r w:rsidRPr="006E5D7F">
          <w:rPr>
            <w:rFonts w:ascii="Times" w:hAnsi="Times" w:cs="Times New Roman"/>
            <w:b/>
          </w:rPr>
          <w:t>.</w:t>
        </w:r>
        <w:r>
          <w:rPr>
            <w:rFonts w:ascii="Times" w:hAnsi="Times" w:cs="Times New Roman"/>
          </w:rPr>
          <w:t xml:space="preserve"> </w:t>
        </w:r>
      </w:ins>
      <w:ins w:id="714" w:author="Greg Jensen" w:date="2020-07-11T19:30:00Z">
        <w:r w:rsidR="00B87F0F">
          <w:rPr>
            <w:rFonts w:ascii="Times" w:hAnsi="Times" w:cs="Times New Roman"/>
          </w:rPr>
          <w:t xml:space="preserve">Estimated </w:t>
        </w:r>
        <w:r w:rsidR="00B87F0F">
          <w:rPr>
            <w:rFonts w:ascii="Times" w:hAnsi="Times" w:cs="Times New Roman"/>
          </w:rPr>
          <w:t>number of pellets consumed by the focal rat</w:t>
        </w:r>
        <w:r w:rsidR="00B87F0F">
          <w:rPr>
            <w:rFonts w:ascii="Times" w:hAnsi="Times" w:cs="Times New Roman"/>
          </w:rPr>
          <w:t xml:space="preserve"> (black circles) and </w:t>
        </w:r>
        <w:r w:rsidR="00B87F0F">
          <w:rPr>
            <w:rFonts w:ascii="Times" w:hAnsi="Times" w:cs="Times New Roman"/>
          </w:rPr>
          <w:t xml:space="preserve">shared with the restrained rat </w:t>
        </w:r>
        <w:r w:rsidR="00B87F0F">
          <w:rPr>
            <w:rFonts w:ascii="Times" w:hAnsi="Times" w:cs="Times New Roman"/>
          </w:rPr>
          <w:t>(white diamonds)</w:t>
        </w:r>
      </w:ins>
      <w:ins w:id="715" w:author="Greg Jensen" w:date="2020-07-11T19:33:00Z">
        <w:r w:rsidR="00B87F0F">
          <w:rPr>
            <w:rFonts w:ascii="Times" w:hAnsi="Times" w:cs="Times New Roman"/>
          </w:rPr>
          <w:t xml:space="preserve"> in Phase 1</w:t>
        </w:r>
      </w:ins>
      <w:ins w:id="716" w:author="Greg Jensen" w:date="2020-07-11T19:30:00Z">
        <w:r w:rsidR="00B87F0F">
          <w:rPr>
            <w:rFonts w:ascii="Times" w:hAnsi="Times" w:cs="Times New Roman"/>
          </w:rPr>
          <w:t>, as well as the mean of the subject estimates, based on a multi-level negative binomial regression. Points represent posterior means, whereas boxes represent the 80% credible interval and whiskers represent the 95% credible interval.</w:t>
        </w:r>
      </w:ins>
    </w:p>
    <w:p w14:paraId="0536B5FF" w14:textId="77777777" w:rsidR="006E5D7F" w:rsidRDefault="006E5D7F" w:rsidP="00F13379">
      <w:pPr>
        <w:spacing w:line="480" w:lineRule="auto"/>
        <w:rPr>
          <w:ins w:id="717" w:author="Greg Jensen" w:date="2020-07-11T19:06:00Z"/>
          <w:rFonts w:ascii="Times" w:hAnsi="Times" w:cs="Times New Roman"/>
        </w:rPr>
      </w:pPr>
    </w:p>
    <w:p w14:paraId="1EF0B322" w14:textId="624D889F" w:rsidR="006E5D7F" w:rsidRDefault="006E5D7F" w:rsidP="00F13379">
      <w:pPr>
        <w:spacing w:line="480" w:lineRule="auto"/>
        <w:rPr>
          <w:ins w:id="718" w:author="Greg Jensen" w:date="2020-07-11T19:06:00Z"/>
          <w:rFonts w:ascii="Times" w:hAnsi="Times" w:cs="Times New Roman"/>
        </w:rPr>
      </w:pPr>
      <w:ins w:id="719" w:author="Greg Jensen" w:date="2020-07-11T19:06:00Z">
        <w:r w:rsidRPr="006E5D7F">
          <w:rPr>
            <w:rFonts w:ascii="Times" w:hAnsi="Times" w:cs="Times New Roman"/>
            <w:b/>
          </w:rPr>
          <w:lastRenderedPageBreak/>
          <w:t xml:space="preserve">Figure </w:t>
        </w:r>
        <w:r>
          <w:rPr>
            <w:rFonts w:ascii="Times" w:hAnsi="Times" w:cs="Times New Roman"/>
            <w:b/>
          </w:rPr>
          <w:t>5</w:t>
        </w:r>
        <w:r w:rsidRPr="006E5D7F">
          <w:rPr>
            <w:rFonts w:ascii="Times" w:hAnsi="Times" w:cs="Times New Roman"/>
            <w:b/>
          </w:rPr>
          <w:t>.</w:t>
        </w:r>
        <w:r>
          <w:rPr>
            <w:rFonts w:ascii="Times" w:hAnsi="Times" w:cs="Times New Roman"/>
          </w:rPr>
          <w:t xml:space="preserve"> </w:t>
        </w:r>
      </w:ins>
      <w:ins w:id="720" w:author="Greg Jensen" w:date="2020-07-11T19:33:00Z">
        <w:r w:rsidR="00B87F0F">
          <w:rPr>
            <w:rFonts w:ascii="Times" w:hAnsi="Times" w:cs="Times New Roman"/>
          </w:rPr>
          <w:t xml:space="preserve">Estimated proportion of food chances made for each of the rats in Phase </w:t>
        </w:r>
        <w:r w:rsidR="00B87F0F">
          <w:rPr>
            <w:rFonts w:ascii="Times" w:hAnsi="Times" w:cs="Times New Roman"/>
          </w:rPr>
          <w:t>2</w:t>
        </w:r>
        <w:r w:rsidR="00B87F0F">
          <w:rPr>
            <w:rFonts w:ascii="Times" w:hAnsi="Times" w:cs="Times New Roman"/>
          </w:rPr>
          <w:t xml:space="preserve">, as well as the mean of the subject estimates, based on a multi-level logistic regression. The proportion of social choices was complementary to the food choices, such that </w:t>
        </w:r>
        <m:oMath>
          <m:r>
            <w:rPr>
              <w:rFonts w:ascii="Cambria Math" w:hAnsi="Cambria Math" w:cs="Times New Roman"/>
            </w:rPr>
            <m:t>p</m:t>
          </m:r>
          <m:d>
            <m:dPr>
              <m:ctrlPr>
                <w:rPr>
                  <w:rFonts w:ascii="Cambria Math" w:hAnsi="Cambria Math" w:cs="Times New Roman"/>
                  <w:i/>
                </w:rPr>
              </m:ctrlPr>
            </m:dPr>
            <m:e>
              <m:r>
                <m:rPr>
                  <m:nor/>
                </m:rPr>
                <w:rPr>
                  <w:rFonts w:ascii="Cambria Math" w:hAnsi="Cambria Math" w:cs="Times New Roman"/>
                </w:rPr>
                <m:t>Social Choice</m:t>
              </m:r>
            </m:e>
          </m:d>
          <m:r>
            <w:rPr>
              <w:rFonts w:ascii="Cambria Math" w:hAnsi="Cambria Math" w:cs="Times New Roman"/>
            </w:rPr>
            <m:t>=1-p</m:t>
          </m:r>
          <m:d>
            <m:dPr>
              <m:ctrlPr>
                <w:rPr>
                  <w:rFonts w:ascii="Cambria Math" w:hAnsi="Cambria Math" w:cs="Times New Roman"/>
                  <w:i/>
                </w:rPr>
              </m:ctrlPr>
            </m:dPr>
            <m:e>
              <m:r>
                <m:rPr>
                  <m:nor/>
                </m:rPr>
                <w:rPr>
                  <w:rFonts w:ascii="Cambria Math" w:hAnsi="Cambria Math" w:cs="Times New Roman"/>
                </w:rPr>
                <m:t>Food Choice</m:t>
              </m:r>
            </m:e>
          </m:d>
        </m:oMath>
        <w:r w:rsidR="00B87F0F">
          <w:rPr>
            <w:rFonts w:ascii="Times" w:hAnsi="Times" w:cs="Times New Roman"/>
          </w:rPr>
          <w:t>. Points represent posterior means, whereas boxes represent the 80% credible interval and whiskers represent the 95% credible interval.</w:t>
        </w:r>
      </w:ins>
    </w:p>
    <w:p w14:paraId="1314DB5F" w14:textId="77777777" w:rsidR="006E5D7F" w:rsidRDefault="006E5D7F" w:rsidP="00F13379">
      <w:pPr>
        <w:spacing w:line="480" w:lineRule="auto"/>
        <w:rPr>
          <w:ins w:id="721" w:author="Greg Jensen" w:date="2020-07-11T19:06:00Z"/>
          <w:rFonts w:ascii="Times" w:hAnsi="Times" w:cs="Times New Roman"/>
        </w:rPr>
      </w:pPr>
    </w:p>
    <w:p w14:paraId="223091F2" w14:textId="5AA6877D" w:rsidR="006E5D7F" w:rsidRDefault="006E5D7F" w:rsidP="00F13379">
      <w:pPr>
        <w:spacing w:line="480" w:lineRule="auto"/>
        <w:rPr>
          <w:ins w:id="722" w:author="Greg Jensen" w:date="2020-07-11T19:06:00Z"/>
          <w:rFonts w:ascii="Times" w:hAnsi="Times" w:cs="Times New Roman"/>
        </w:rPr>
      </w:pPr>
      <w:ins w:id="723" w:author="Greg Jensen" w:date="2020-07-11T19:06:00Z">
        <w:r w:rsidRPr="006E5D7F">
          <w:rPr>
            <w:rFonts w:ascii="Times" w:hAnsi="Times" w:cs="Times New Roman"/>
            <w:b/>
          </w:rPr>
          <w:t xml:space="preserve">Figure </w:t>
        </w:r>
        <w:r>
          <w:rPr>
            <w:rFonts w:ascii="Times" w:hAnsi="Times" w:cs="Times New Roman"/>
            <w:b/>
          </w:rPr>
          <w:t>6</w:t>
        </w:r>
        <w:r w:rsidRPr="006E5D7F">
          <w:rPr>
            <w:rFonts w:ascii="Times" w:hAnsi="Times" w:cs="Times New Roman"/>
            <w:b/>
          </w:rPr>
          <w:t>.</w:t>
        </w:r>
        <w:r>
          <w:rPr>
            <w:rFonts w:ascii="Times" w:hAnsi="Times" w:cs="Times New Roman"/>
          </w:rPr>
          <w:t xml:space="preserve"> </w:t>
        </w:r>
      </w:ins>
      <w:ins w:id="724" w:author="Greg Jensen" w:date="2020-07-11T19:33:00Z">
        <w:r w:rsidR="00B87F0F">
          <w:rPr>
            <w:rFonts w:ascii="Times" w:hAnsi="Times" w:cs="Times New Roman"/>
          </w:rPr>
          <w:t xml:space="preserve">Estimated rates at which food choices (black circles) and social choices (white diamonds) were made for each of the rats in Phase </w:t>
        </w:r>
        <w:r w:rsidR="00B87F0F">
          <w:rPr>
            <w:rFonts w:ascii="Times" w:hAnsi="Times" w:cs="Times New Roman"/>
          </w:rPr>
          <w:t>2</w:t>
        </w:r>
        <w:r w:rsidR="00B87F0F">
          <w:rPr>
            <w:rFonts w:ascii="Times" w:hAnsi="Times" w:cs="Times New Roman"/>
          </w:rPr>
          <w:t>, as well as the mean of the subject estimates, based on a multi-level negative binomial regression. Points represent posterior means, whereas boxes represent the 80% credible interval and whiskers represent the 95% credible interval.</w:t>
        </w:r>
      </w:ins>
    </w:p>
    <w:p w14:paraId="3C5BC0DD" w14:textId="77777777" w:rsidR="006E5D7F" w:rsidRDefault="006E5D7F" w:rsidP="00F13379">
      <w:pPr>
        <w:spacing w:line="480" w:lineRule="auto"/>
        <w:rPr>
          <w:ins w:id="725" w:author="Greg Jensen" w:date="2020-07-11T19:06:00Z"/>
          <w:rFonts w:ascii="Times" w:hAnsi="Times" w:cs="Times New Roman"/>
        </w:rPr>
      </w:pPr>
    </w:p>
    <w:p w14:paraId="2702B0DC" w14:textId="7D5A1780" w:rsidR="006E5D7F" w:rsidRDefault="006E5D7F" w:rsidP="00F13379">
      <w:pPr>
        <w:spacing w:line="480" w:lineRule="auto"/>
        <w:rPr>
          <w:ins w:id="726" w:author="Greg Jensen" w:date="2020-07-11T19:06:00Z"/>
          <w:rFonts w:ascii="Times" w:hAnsi="Times" w:cs="Times New Roman"/>
        </w:rPr>
      </w:pPr>
      <w:ins w:id="727" w:author="Greg Jensen" w:date="2020-07-11T19:06:00Z">
        <w:r w:rsidRPr="006E5D7F">
          <w:rPr>
            <w:rFonts w:ascii="Times" w:hAnsi="Times" w:cs="Times New Roman"/>
            <w:b/>
          </w:rPr>
          <w:t xml:space="preserve">Figure </w:t>
        </w:r>
        <w:r>
          <w:rPr>
            <w:rFonts w:ascii="Times" w:hAnsi="Times" w:cs="Times New Roman"/>
            <w:b/>
          </w:rPr>
          <w:t>7</w:t>
        </w:r>
        <w:r w:rsidRPr="006E5D7F">
          <w:rPr>
            <w:rFonts w:ascii="Times" w:hAnsi="Times" w:cs="Times New Roman"/>
            <w:b/>
          </w:rPr>
          <w:t>.</w:t>
        </w:r>
        <w:r>
          <w:rPr>
            <w:rFonts w:ascii="Times" w:hAnsi="Times" w:cs="Times New Roman"/>
          </w:rPr>
          <w:t xml:space="preserve"> </w:t>
        </w:r>
      </w:ins>
      <w:ins w:id="728" w:author="Greg Jensen" w:date="2020-07-11T19:33:00Z">
        <w:r w:rsidR="00B87F0F">
          <w:rPr>
            <w:rFonts w:ascii="Times" w:hAnsi="Times" w:cs="Times New Roman"/>
          </w:rPr>
          <w:t>Estimated number of pellets consumed by the focal rat (black circles)</w:t>
        </w:r>
      </w:ins>
      <w:ins w:id="729" w:author="Greg Jensen" w:date="2020-07-11T19:34:00Z">
        <w:r w:rsidR="00B87F0F">
          <w:rPr>
            <w:rFonts w:ascii="Times" w:hAnsi="Times" w:cs="Times New Roman"/>
          </w:rPr>
          <w:t>,</w:t>
        </w:r>
      </w:ins>
      <w:ins w:id="730" w:author="Greg Jensen" w:date="2020-07-11T19:33:00Z">
        <w:r w:rsidR="00B87F0F">
          <w:rPr>
            <w:rFonts w:ascii="Times" w:hAnsi="Times" w:cs="Times New Roman"/>
          </w:rPr>
          <w:t xml:space="preserve"> shared with the restrained rat (white diamonds)</w:t>
        </w:r>
      </w:ins>
      <w:ins w:id="731" w:author="Greg Jensen" w:date="2020-07-11T19:34:00Z">
        <w:r w:rsidR="00B87F0F">
          <w:rPr>
            <w:rFonts w:ascii="Times" w:hAnsi="Times" w:cs="Times New Roman"/>
          </w:rPr>
          <w:t>, or left unconsumed by either rat (gray squares)</w:t>
        </w:r>
      </w:ins>
      <w:ins w:id="732" w:author="Greg Jensen" w:date="2020-07-11T19:33:00Z">
        <w:r w:rsidR="00B87F0F">
          <w:rPr>
            <w:rFonts w:ascii="Times" w:hAnsi="Times" w:cs="Times New Roman"/>
          </w:rPr>
          <w:t xml:space="preserve"> in Phase </w:t>
        </w:r>
      </w:ins>
      <w:ins w:id="733" w:author="Greg Jensen" w:date="2020-07-11T19:34:00Z">
        <w:r w:rsidR="00B87F0F">
          <w:rPr>
            <w:rFonts w:ascii="Times" w:hAnsi="Times" w:cs="Times New Roman"/>
          </w:rPr>
          <w:t>2</w:t>
        </w:r>
      </w:ins>
      <w:ins w:id="734" w:author="Greg Jensen" w:date="2020-07-11T19:33:00Z">
        <w:r w:rsidR="00B87F0F">
          <w:rPr>
            <w:rFonts w:ascii="Times" w:hAnsi="Times" w:cs="Times New Roman"/>
          </w:rPr>
          <w:t>, as well as the mean of the subject estimates, based on a multi-level negative binomial regression. Points represent posterior means, whereas boxes represent the 80% credible interval and whiskers represent the 95% credible interval.</w:t>
        </w:r>
      </w:ins>
      <w:bookmarkStart w:id="735" w:name="_GoBack"/>
      <w:bookmarkEnd w:id="735"/>
    </w:p>
    <w:p w14:paraId="2D47A1D8" w14:textId="77777777" w:rsidR="006E5D7F" w:rsidRDefault="006E5D7F" w:rsidP="00F13379">
      <w:pPr>
        <w:spacing w:line="480" w:lineRule="auto"/>
        <w:rPr>
          <w:ins w:id="736" w:author="Greg Jensen" w:date="2020-07-11T19:06:00Z"/>
          <w:rFonts w:ascii="Times" w:hAnsi="Times" w:cs="Times New Roman"/>
        </w:rPr>
      </w:pPr>
    </w:p>
    <w:p w14:paraId="09976517" w14:textId="22AFE608" w:rsidR="006E5D7F" w:rsidRDefault="006E5D7F" w:rsidP="00EA7A47">
      <w:pPr>
        <w:rPr>
          <w:ins w:id="737" w:author="Greg Jensen" w:date="2020-07-11T19:06:00Z"/>
          <w:rFonts w:ascii="Times" w:hAnsi="Times" w:cs="Times New Roman"/>
        </w:rPr>
      </w:pPr>
    </w:p>
    <w:p w14:paraId="52D03731" w14:textId="51CC9D19" w:rsidR="00EA7A47" w:rsidRPr="002F50E4" w:rsidRDefault="00EA7A47" w:rsidP="00EA7A47">
      <w:pPr>
        <w:rPr>
          <w:rFonts w:ascii="Times" w:hAnsi="Times" w:cs="Times New Roman"/>
        </w:rPr>
      </w:pPr>
      <w:r w:rsidRPr="002F50E4">
        <w:rPr>
          <w:rFonts w:ascii="Times" w:hAnsi="Times" w:cs="Times New Roman"/>
        </w:rPr>
        <w:br w:type="page"/>
      </w:r>
    </w:p>
    <w:sectPr w:rsidR="00EA7A47" w:rsidRPr="002F50E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Greg Jensen" w:date="2020-07-10T02:28:00Z" w:initials="GJ">
    <w:p w14:paraId="41F47C90" w14:textId="567F4EB3" w:rsidR="007A21D7" w:rsidRDefault="007A21D7">
      <w:pPr>
        <w:pStyle w:val="CommentText"/>
      </w:pPr>
      <w:r>
        <w:rPr>
          <w:rStyle w:val="CommentReference"/>
        </w:rPr>
        <w:annotationRef/>
      </w:r>
      <w:r>
        <w:t xml:space="preserve">This seems like a strange use of “pro-social,” since one can imagine behaviors that benefit others even when the behaving organism is totally unaware of those effects; that is, defining pro-social behavior in terms of benefit causes the term to potentially include many behaviors that would traditionally be considered non-social. </w:t>
      </w:r>
      <w:r w:rsidR="009F2066">
        <w:t xml:space="preserve"> Surely, a “pro-social” interaction is one that increases the probability of future social interaction, no?</w:t>
      </w:r>
    </w:p>
  </w:comment>
  <w:comment w:id="22" w:author="Greg Jensen" w:date="2020-07-10T02:36:00Z" w:initials="GJ">
    <w:p w14:paraId="1A293271" w14:textId="5595D792" w:rsidR="009F2066" w:rsidRPr="009F2066" w:rsidRDefault="009F2066">
      <w:pPr>
        <w:pStyle w:val="CommentText"/>
      </w:pPr>
      <w:r>
        <w:rPr>
          <w:rStyle w:val="CommentReference"/>
        </w:rPr>
        <w:annotationRef/>
      </w:r>
      <w:r>
        <w:t xml:space="preserve">This sentence is a little wonky; presumably, the point you’re making is that the focal rat only </w:t>
      </w:r>
      <w:r>
        <w:rPr>
          <w:i/>
        </w:rPr>
        <w:t>attempted</w:t>
      </w:r>
      <w:r>
        <w:t xml:space="preserve"> to release the restrained rat when the mechanical setup permitted it to do so, i.e. when the tube was not locked. As it stands, this sentence says they only opened it when they were permitted to, which is self-fulfilling. They could hardly open it when forbidden from doing so.</w:t>
      </w:r>
    </w:p>
  </w:comment>
  <w:comment w:id="39" w:author="Greg Jensen" w:date="2020-07-10T02:48:00Z" w:initials="GJ">
    <w:p w14:paraId="77B8980D" w14:textId="65B10D0A" w:rsidR="006F68FF" w:rsidRPr="0072339D" w:rsidRDefault="006F68FF">
      <w:pPr>
        <w:pStyle w:val="CommentText"/>
      </w:pPr>
      <w:r>
        <w:rPr>
          <w:rStyle w:val="CommentReference"/>
        </w:rPr>
        <w:annotationRef/>
      </w:r>
      <w:r>
        <w:t xml:space="preserve">I did a quick search and some back-of-the-envelope calculations, and if my math is right, this </w:t>
      </w:r>
      <w:r w:rsidR="0072339D">
        <w:t xml:space="preserve">constitutes a single delivery of about 12 calories. If my math is right, that’s about the equivalent of </w:t>
      </w:r>
      <w:r w:rsidR="0072339D">
        <w:rPr>
          <w:i/>
        </w:rPr>
        <w:t>70</w:t>
      </w:r>
      <w:r w:rsidR="0072339D">
        <w:t xml:space="preserve"> of our sucrose pellets. Given the pellet consumption in Conditions 4-7, I feel like we should definitely address the possibility of satiation somewhere.</w:t>
      </w:r>
    </w:p>
  </w:comment>
  <w:comment w:id="44" w:author="Greg Jensen" w:date="2020-07-10T02:43:00Z" w:initials="GJ">
    <w:p w14:paraId="490B93CC" w14:textId="28727571" w:rsidR="006F68FF" w:rsidRPr="006F68FF" w:rsidRDefault="006F68FF">
      <w:pPr>
        <w:pStyle w:val="CommentText"/>
      </w:pPr>
      <w:r>
        <w:rPr>
          <w:rStyle w:val="CommentReference"/>
        </w:rPr>
        <w:annotationRef/>
      </w:r>
      <w:r>
        <w:t xml:space="preserve">Strictly speaking, there is a different non-altruistic interpretation here, which is that although chocolate chips are highly valued </w:t>
      </w:r>
      <w:r>
        <w:rPr>
          <w:i/>
        </w:rPr>
        <w:t>in general</w:t>
      </w:r>
      <w:r>
        <w:t xml:space="preserve"> they may be less highly valued than social reinforcement </w:t>
      </w:r>
      <w:r>
        <w:rPr>
          <w:i/>
        </w:rPr>
        <w:t>at any given moment</w:t>
      </w:r>
      <w:r>
        <w:t xml:space="preserve"> due to satiation. Subjects may begin a session favoring chocolate, but by the time they have consumed 70% of the maximum amount, chocolate might be sufficiently devalued that a strictly selfish actor might switch to social release. We may want to revisit this line of reasoning in the Discussion as a way of contextualizing the higher levels of unconsumed food in Phase 2.</w:t>
      </w:r>
    </w:p>
  </w:comment>
  <w:comment w:id="50" w:author="Greg Jensen" w:date="2020-07-10T03:08:00Z" w:initials="GJ">
    <w:p w14:paraId="0654BBA8" w14:textId="6748DCE5" w:rsidR="00C018F4" w:rsidRDefault="00C018F4">
      <w:pPr>
        <w:pStyle w:val="CommentText"/>
      </w:pPr>
      <w:r>
        <w:rPr>
          <w:rStyle w:val="CommentReference"/>
        </w:rPr>
        <w:annotationRef/>
      </w:r>
      <w:r>
        <w:t>It appears that I misunderstood something about the methods section. In which conditions were the focal rats deprived social contact with the restrained rat?</w:t>
      </w:r>
    </w:p>
  </w:comment>
  <w:comment w:id="59" w:author="Greg Jensen" w:date="2020-07-10T03:27:00Z" w:initials="GJ">
    <w:p w14:paraId="4831FCBD" w14:textId="3CBE60DE" w:rsidR="00E3613B" w:rsidRDefault="00E3613B">
      <w:pPr>
        <w:pStyle w:val="CommentText"/>
      </w:pPr>
      <w:r>
        <w:rPr>
          <w:rStyle w:val="CommentReference"/>
        </w:rPr>
        <w:annotationRef/>
      </w:r>
      <w:r>
        <w:t>Has this since been published?</w:t>
      </w:r>
    </w:p>
  </w:comment>
  <w:comment w:id="99" w:author="Greg Jensen" w:date="2020-07-08T22:38:00Z" w:initials="GJ">
    <w:p w14:paraId="29D55DEA" w14:textId="0F5E8139" w:rsidR="00485E25" w:rsidRDefault="00485E25">
      <w:pPr>
        <w:pStyle w:val="CommentText"/>
      </w:pPr>
      <w:r>
        <w:rPr>
          <w:rStyle w:val="CommentReference"/>
        </w:rPr>
        <w:annotationRef/>
      </w:r>
      <w:r>
        <w:t>Check code</w:t>
      </w:r>
    </w:p>
  </w:comment>
  <w:comment w:id="110" w:author="Greg Jensen" w:date="2020-07-08T22:41:00Z" w:initials="GJ">
    <w:p w14:paraId="38A6EDE1" w14:textId="04E67FAC" w:rsidR="00485E25" w:rsidRDefault="00485E25">
      <w:pPr>
        <w:pStyle w:val="CommentText"/>
      </w:pPr>
      <w:r>
        <w:rPr>
          <w:rStyle w:val="CommentReference"/>
        </w:rPr>
        <w:annotationRef/>
      </w:r>
      <w:r>
        <w:t>How many? Three seems most likely from the word choice?</w:t>
      </w:r>
    </w:p>
  </w:comment>
  <w:comment w:id="446" w:author="Greg Jensen" w:date="2020-07-11T17:41:00Z" w:initials="GJ">
    <w:p w14:paraId="56A2EFA6" w14:textId="27249AA0" w:rsidR="006A5C94" w:rsidRPr="006A5C94" w:rsidRDefault="006A5C94">
      <w:pPr>
        <w:pStyle w:val="CommentText"/>
      </w:pPr>
      <w:r>
        <w:rPr>
          <w:rStyle w:val="CommentReference"/>
        </w:rPr>
        <w:annotationRef/>
      </w:r>
      <w:r>
        <w:t xml:space="preserve">Insofar as the “economic factor” here is the decreasing demand as the animal’s needs are met, aren’t </w:t>
      </w:r>
      <w:r>
        <w:rPr>
          <w:i/>
        </w:rPr>
        <w:t>both</w:t>
      </w:r>
      <w:r>
        <w:t xml:space="preserve"> of these really just satiation? This seems like a distinction without a difference.</w:t>
      </w:r>
    </w:p>
  </w:comment>
  <w:comment w:id="465" w:author="Greg Jensen" w:date="2020-07-11T18:28:00Z" w:initials="GJ">
    <w:p w14:paraId="33CED6CE" w14:textId="2D5E6DD5" w:rsidR="009A55B3" w:rsidRDefault="009A55B3">
      <w:pPr>
        <w:pStyle w:val="CommentText"/>
      </w:pPr>
      <w:r>
        <w:rPr>
          <w:rStyle w:val="CommentReference"/>
        </w:rPr>
        <w:annotationRef/>
      </w:r>
      <w:r>
        <w:t xml:space="preserve">Here would be an ideal place to weigh in on the high caloric value of 5 chocolate chips relative to the unlimited-chow pellet consumption of several dozen </w:t>
      </w:r>
      <w:proofErr w:type="spellStart"/>
      <w:r>
        <w:t>pelets</w:t>
      </w:r>
      <w:proofErr w:type="spellEnd"/>
      <w:r>
        <w:t>. Thoughts?</w:t>
      </w:r>
    </w:p>
  </w:comment>
  <w:comment w:id="477" w:author="Greg Jensen" w:date="2020-07-11T18:34:00Z" w:initials="GJ">
    <w:p w14:paraId="7D919D0C" w14:textId="47410A16" w:rsidR="009A55B3" w:rsidRDefault="009A55B3">
      <w:pPr>
        <w:pStyle w:val="CommentText"/>
      </w:pPr>
      <w:r>
        <w:rPr>
          <w:rStyle w:val="CommentReference"/>
        </w:rPr>
        <w:annotationRef/>
      </w:r>
      <w:r>
        <w:t>Again, was social access restricted in Conditions 1-3? If so, this needs to be clarified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F47C90" w15:done="0"/>
  <w15:commentEx w15:paraId="1A293271" w15:done="0"/>
  <w15:commentEx w15:paraId="77B8980D" w15:done="0"/>
  <w15:commentEx w15:paraId="490B93CC" w15:done="0"/>
  <w15:commentEx w15:paraId="0654BBA8" w15:done="0"/>
  <w15:commentEx w15:paraId="4831FCBD" w15:done="0"/>
  <w15:commentEx w15:paraId="29D55DEA" w15:done="0"/>
  <w15:commentEx w15:paraId="38A6EDE1" w15:done="0"/>
  <w15:commentEx w15:paraId="56A2EFA6" w15:done="0"/>
  <w15:commentEx w15:paraId="33CED6CE" w15:done="0"/>
  <w15:commentEx w15:paraId="7D919D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F47C90" w16cid:durableId="22B250D0"/>
  <w16cid:commentId w16cid:paraId="1A293271" w16cid:durableId="22B2529B"/>
  <w16cid:commentId w16cid:paraId="77B8980D" w16cid:durableId="22B25582"/>
  <w16cid:commentId w16cid:paraId="490B93CC" w16cid:durableId="22B25454"/>
  <w16cid:commentId w16cid:paraId="0654BBA8" w16cid:durableId="22B25A44"/>
  <w16cid:commentId w16cid:paraId="4831FCBD" w16cid:durableId="22B25EBC"/>
  <w16cid:commentId w16cid:paraId="29D55DEA" w16cid:durableId="22B0C973"/>
  <w16cid:commentId w16cid:paraId="38A6EDE1" w16cid:durableId="22B0CA15"/>
  <w16cid:commentId w16cid:paraId="56A2EFA6" w16cid:durableId="22B4785F"/>
  <w16cid:commentId w16cid:paraId="33CED6CE" w16cid:durableId="22B4833C"/>
  <w16cid:commentId w16cid:paraId="7D919D0C" w16cid:durableId="22B484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52F75" w14:textId="77777777" w:rsidR="00EB4412" w:rsidRDefault="00EB4412" w:rsidP="00E43644">
      <w:pPr>
        <w:spacing w:line="240" w:lineRule="auto"/>
      </w:pPr>
      <w:r>
        <w:separator/>
      </w:r>
    </w:p>
  </w:endnote>
  <w:endnote w:type="continuationSeparator" w:id="0">
    <w:p w14:paraId="45857B66" w14:textId="77777777" w:rsidR="00EB4412" w:rsidRDefault="00EB4412" w:rsidP="00E43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876DA" w14:textId="77777777" w:rsidR="00EB4412" w:rsidRDefault="00EB4412" w:rsidP="00E43644">
      <w:pPr>
        <w:spacing w:line="240" w:lineRule="auto"/>
      </w:pPr>
      <w:r>
        <w:separator/>
      </w:r>
    </w:p>
  </w:footnote>
  <w:footnote w:type="continuationSeparator" w:id="0">
    <w:p w14:paraId="607DCCE0" w14:textId="77777777" w:rsidR="00EB4412" w:rsidRDefault="00EB4412" w:rsidP="00E436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523"/>
    <w:multiLevelType w:val="hybridMultilevel"/>
    <w:tmpl w:val="AB2A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Jensen">
    <w15:presenceInfo w15:providerId="Windows Live" w15:userId="b7ec05f218760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11"/>
    <w:rsid w:val="00000425"/>
    <w:rsid w:val="00000EDE"/>
    <w:rsid w:val="000013F4"/>
    <w:rsid w:val="00001A01"/>
    <w:rsid w:val="00001BF9"/>
    <w:rsid w:val="000032E6"/>
    <w:rsid w:val="00003E8E"/>
    <w:rsid w:val="00010357"/>
    <w:rsid w:val="00010D0F"/>
    <w:rsid w:val="00014BDF"/>
    <w:rsid w:val="0001652B"/>
    <w:rsid w:val="00022BAA"/>
    <w:rsid w:val="00027596"/>
    <w:rsid w:val="00033833"/>
    <w:rsid w:val="00034E36"/>
    <w:rsid w:val="00035EB5"/>
    <w:rsid w:val="0003778B"/>
    <w:rsid w:val="00041665"/>
    <w:rsid w:val="00044E6D"/>
    <w:rsid w:val="00045E30"/>
    <w:rsid w:val="000470A2"/>
    <w:rsid w:val="0004720C"/>
    <w:rsid w:val="000529A8"/>
    <w:rsid w:val="00052D81"/>
    <w:rsid w:val="00054088"/>
    <w:rsid w:val="00062671"/>
    <w:rsid w:val="00063772"/>
    <w:rsid w:val="00066B28"/>
    <w:rsid w:val="00067BE2"/>
    <w:rsid w:val="0007057F"/>
    <w:rsid w:val="000749EC"/>
    <w:rsid w:val="00074E1A"/>
    <w:rsid w:val="00081E66"/>
    <w:rsid w:val="0008231A"/>
    <w:rsid w:val="00082A27"/>
    <w:rsid w:val="000839FF"/>
    <w:rsid w:val="00085068"/>
    <w:rsid w:val="000900FE"/>
    <w:rsid w:val="00092B11"/>
    <w:rsid w:val="00093E90"/>
    <w:rsid w:val="000947F2"/>
    <w:rsid w:val="000976AC"/>
    <w:rsid w:val="000A3711"/>
    <w:rsid w:val="000A5218"/>
    <w:rsid w:val="000A6327"/>
    <w:rsid w:val="000A6813"/>
    <w:rsid w:val="000B3618"/>
    <w:rsid w:val="000B5C43"/>
    <w:rsid w:val="000B77E5"/>
    <w:rsid w:val="000C220B"/>
    <w:rsid w:val="000C3536"/>
    <w:rsid w:val="000C358E"/>
    <w:rsid w:val="000C3642"/>
    <w:rsid w:val="000C697A"/>
    <w:rsid w:val="000D1905"/>
    <w:rsid w:val="000D1E82"/>
    <w:rsid w:val="000D3D35"/>
    <w:rsid w:val="000D74C6"/>
    <w:rsid w:val="000D7A0D"/>
    <w:rsid w:val="000E01C7"/>
    <w:rsid w:val="000E401D"/>
    <w:rsid w:val="000E4E9D"/>
    <w:rsid w:val="000E64BE"/>
    <w:rsid w:val="000F0DEF"/>
    <w:rsid w:val="000F3828"/>
    <w:rsid w:val="000F5BE3"/>
    <w:rsid w:val="000F6AF8"/>
    <w:rsid w:val="000F6B3F"/>
    <w:rsid w:val="000F7FD7"/>
    <w:rsid w:val="001028E2"/>
    <w:rsid w:val="00103F52"/>
    <w:rsid w:val="001056F2"/>
    <w:rsid w:val="00105CD7"/>
    <w:rsid w:val="00105DCD"/>
    <w:rsid w:val="001072BF"/>
    <w:rsid w:val="00107A6D"/>
    <w:rsid w:val="00107AA5"/>
    <w:rsid w:val="0011098A"/>
    <w:rsid w:val="001153E2"/>
    <w:rsid w:val="0011634E"/>
    <w:rsid w:val="001167AE"/>
    <w:rsid w:val="00116DFC"/>
    <w:rsid w:val="00120BE2"/>
    <w:rsid w:val="001235C7"/>
    <w:rsid w:val="00125FB0"/>
    <w:rsid w:val="00133A28"/>
    <w:rsid w:val="00136298"/>
    <w:rsid w:val="00142832"/>
    <w:rsid w:val="0014335E"/>
    <w:rsid w:val="00145A74"/>
    <w:rsid w:val="00146575"/>
    <w:rsid w:val="001517C2"/>
    <w:rsid w:val="00152582"/>
    <w:rsid w:val="00152A5A"/>
    <w:rsid w:val="00153557"/>
    <w:rsid w:val="001547FE"/>
    <w:rsid w:val="0015480E"/>
    <w:rsid w:val="00154CC4"/>
    <w:rsid w:val="00154E95"/>
    <w:rsid w:val="00155CC6"/>
    <w:rsid w:val="001605A4"/>
    <w:rsid w:val="001609E5"/>
    <w:rsid w:val="00162B64"/>
    <w:rsid w:val="0016476B"/>
    <w:rsid w:val="0017412F"/>
    <w:rsid w:val="00174761"/>
    <w:rsid w:val="0017497A"/>
    <w:rsid w:val="00175708"/>
    <w:rsid w:val="00175798"/>
    <w:rsid w:val="00176874"/>
    <w:rsid w:val="00177BA7"/>
    <w:rsid w:val="001813D9"/>
    <w:rsid w:val="00185043"/>
    <w:rsid w:val="00185F9C"/>
    <w:rsid w:val="001861E1"/>
    <w:rsid w:val="00187BC5"/>
    <w:rsid w:val="00190D49"/>
    <w:rsid w:val="001932BF"/>
    <w:rsid w:val="00196759"/>
    <w:rsid w:val="00197FB7"/>
    <w:rsid w:val="001A020D"/>
    <w:rsid w:val="001A220C"/>
    <w:rsid w:val="001A43CA"/>
    <w:rsid w:val="001A7E39"/>
    <w:rsid w:val="001A7F7E"/>
    <w:rsid w:val="001B07A5"/>
    <w:rsid w:val="001B0D79"/>
    <w:rsid w:val="001B2F89"/>
    <w:rsid w:val="001B4503"/>
    <w:rsid w:val="001B4E6B"/>
    <w:rsid w:val="001B641D"/>
    <w:rsid w:val="001C1AE6"/>
    <w:rsid w:val="001C248B"/>
    <w:rsid w:val="001C502B"/>
    <w:rsid w:val="001D0470"/>
    <w:rsid w:val="001D267A"/>
    <w:rsid w:val="001D348C"/>
    <w:rsid w:val="001D5843"/>
    <w:rsid w:val="001D5DAF"/>
    <w:rsid w:val="001D67E6"/>
    <w:rsid w:val="001E1672"/>
    <w:rsid w:val="001E1B64"/>
    <w:rsid w:val="001E2F1F"/>
    <w:rsid w:val="001E34DC"/>
    <w:rsid w:val="001F25DE"/>
    <w:rsid w:val="001F541D"/>
    <w:rsid w:val="001F78CD"/>
    <w:rsid w:val="00201872"/>
    <w:rsid w:val="00203256"/>
    <w:rsid w:val="002053B5"/>
    <w:rsid w:val="00207680"/>
    <w:rsid w:val="002106D1"/>
    <w:rsid w:val="00210EFF"/>
    <w:rsid w:val="002119C0"/>
    <w:rsid w:val="002136CD"/>
    <w:rsid w:val="00221317"/>
    <w:rsid w:val="00223D7E"/>
    <w:rsid w:val="00224223"/>
    <w:rsid w:val="00225936"/>
    <w:rsid w:val="00225A11"/>
    <w:rsid w:val="00226F1E"/>
    <w:rsid w:val="0022712F"/>
    <w:rsid w:val="002316B0"/>
    <w:rsid w:val="002325B2"/>
    <w:rsid w:val="0023420C"/>
    <w:rsid w:val="00234F55"/>
    <w:rsid w:val="00237226"/>
    <w:rsid w:val="002378FA"/>
    <w:rsid w:val="00243BC9"/>
    <w:rsid w:val="0024519F"/>
    <w:rsid w:val="0024621D"/>
    <w:rsid w:val="002506D0"/>
    <w:rsid w:val="00250F0E"/>
    <w:rsid w:val="002520E4"/>
    <w:rsid w:val="00252157"/>
    <w:rsid w:val="002521CD"/>
    <w:rsid w:val="0025426D"/>
    <w:rsid w:val="00256464"/>
    <w:rsid w:val="00260CF4"/>
    <w:rsid w:val="00261AE6"/>
    <w:rsid w:val="002623F2"/>
    <w:rsid w:val="002638CE"/>
    <w:rsid w:val="0026424A"/>
    <w:rsid w:val="002659A1"/>
    <w:rsid w:val="00265C9A"/>
    <w:rsid w:val="00267F69"/>
    <w:rsid w:val="00270C7E"/>
    <w:rsid w:val="00270DEE"/>
    <w:rsid w:val="00271D4F"/>
    <w:rsid w:val="00273C17"/>
    <w:rsid w:val="00274A90"/>
    <w:rsid w:val="00275F45"/>
    <w:rsid w:val="00276422"/>
    <w:rsid w:val="002770ED"/>
    <w:rsid w:val="00280FF6"/>
    <w:rsid w:val="002813C4"/>
    <w:rsid w:val="00284B85"/>
    <w:rsid w:val="002861A8"/>
    <w:rsid w:val="00291AE4"/>
    <w:rsid w:val="002947AB"/>
    <w:rsid w:val="00294DA7"/>
    <w:rsid w:val="002968F1"/>
    <w:rsid w:val="0029756E"/>
    <w:rsid w:val="002A0869"/>
    <w:rsid w:val="002A0CBC"/>
    <w:rsid w:val="002A0D6F"/>
    <w:rsid w:val="002A20E3"/>
    <w:rsid w:val="002A298D"/>
    <w:rsid w:val="002A5DDB"/>
    <w:rsid w:val="002B0582"/>
    <w:rsid w:val="002B1892"/>
    <w:rsid w:val="002B5F69"/>
    <w:rsid w:val="002B61B8"/>
    <w:rsid w:val="002B6B30"/>
    <w:rsid w:val="002C6966"/>
    <w:rsid w:val="002C7728"/>
    <w:rsid w:val="002C7B9B"/>
    <w:rsid w:val="002D0D16"/>
    <w:rsid w:val="002D4A29"/>
    <w:rsid w:val="002D508C"/>
    <w:rsid w:val="002D5D88"/>
    <w:rsid w:val="002D6105"/>
    <w:rsid w:val="002D7D87"/>
    <w:rsid w:val="002E402F"/>
    <w:rsid w:val="002E5B07"/>
    <w:rsid w:val="002F1A9A"/>
    <w:rsid w:val="002F3A8D"/>
    <w:rsid w:val="002F3DD4"/>
    <w:rsid w:val="002F4040"/>
    <w:rsid w:val="002F50E4"/>
    <w:rsid w:val="002F52C8"/>
    <w:rsid w:val="002F6B2F"/>
    <w:rsid w:val="002F70F7"/>
    <w:rsid w:val="002F72BA"/>
    <w:rsid w:val="002F75BE"/>
    <w:rsid w:val="003010B1"/>
    <w:rsid w:val="00304DF2"/>
    <w:rsid w:val="00306774"/>
    <w:rsid w:val="003079FD"/>
    <w:rsid w:val="00310093"/>
    <w:rsid w:val="00310A00"/>
    <w:rsid w:val="00312224"/>
    <w:rsid w:val="003137E6"/>
    <w:rsid w:val="0031486F"/>
    <w:rsid w:val="003152F0"/>
    <w:rsid w:val="003171A3"/>
    <w:rsid w:val="00323317"/>
    <w:rsid w:val="00326208"/>
    <w:rsid w:val="00327C04"/>
    <w:rsid w:val="00327E26"/>
    <w:rsid w:val="00327EF2"/>
    <w:rsid w:val="00330FA7"/>
    <w:rsid w:val="00332202"/>
    <w:rsid w:val="00333063"/>
    <w:rsid w:val="00335031"/>
    <w:rsid w:val="003357DD"/>
    <w:rsid w:val="00337D9B"/>
    <w:rsid w:val="0034047F"/>
    <w:rsid w:val="00340641"/>
    <w:rsid w:val="00340E34"/>
    <w:rsid w:val="00342FCF"/>
    <w:rsid w:val="003457B3"/>
    <w:rsid w:val="00350562"/>
    <w:rsid w:val="003521F3"/>
    <w:rsid w:val="00356967"/>
    <w:rsid w:val="003617F4"/>
    <w:rsid w:val="0036216A"/>
    <w:rsid w:val="00362A9E"/>
    <w:rsid w:val="003643A3"/>
    <w:rsid w:val="00364D22"/>
    <w:rsid w:val="00366E07"/>
    <w:rsid w:val="00370BA0"/>
    <w:rsid w:val="00373A4E"/>
    <w:rsid w:val="00374248"/>
    <w:rsid w:val="00376D3B"/>
    <w:rsid w:val="00380295"/>
    <w:rsid w:val="00383AA2"/>
    <w:rsid w:val="00384891"/>
    <w:rsid w:val="003913AF"/>
    <w:rsid w:val="003941BA"/>
    <w:rsid w:val="00394A65"/>
    <w:rsid w:val="00397121"/>
    <w:rsid w:val="003A0FC1"/>
    <w:rsid w:val="003A465E"/>
    <w:rsid w:val="003A4743"/>
    <w:rsid w:val="003A4BD8"/>
    <w:rsid w:val="003A60E2"/>
    <w:rsid w:val="003A664C"/>
    <w:rsid w:val="003A6D33"/>
    <w:rsid w:val="003A6FCE"/>
    <w:rsid w:val="003A73C1"/>
    <w:rsid w:val="003A795F"/>
    <w:rsid w:val="003B0288"/>
    <w:rsid w:val="003B0B39"/>
    <w:rsid w:val="003B165D"/>
    <w:rsid w:val="003B5FD5"/>
    <w:rsid w:val="003B5FDF"/>
    <w:rsid w:val="003B62E9"/>
    <w:rsid w:val="003B6932"/>
    <w:rsid w:val="003B73DC"/>
    <w:rsid w:val="003B7B1D"/>
    <w:rsid w:val="003C061A"/>
    <w:rsid w:val="003C249D"/>
    <w:rsid w:val="003C356D"/>
    <w:rsid w:val="003C4B67"/>
    <w:rsid w:val="003C5422"/>
    <w:rsid w:val="003C5C41"/>
    <w:rsid w:val="003D1550"/>
    <w:rsid w:val="003D3569"/>
    <w:rsid w:val="003D36C7"/>
    <w:rsid w:val="003D56C0"/>
    <w:rsid w:val="003D6096"/>
    <w:rsid w:val="003D7232"/>
    <w:rsid w:val="003D7283"/>
    <w:rsid w:val="003D7B1B"/>
    <w:rsid w:val="003D7BAA"/>
    <w:rsid w:val="003E1FBB"/>
    <w:rsid w:val="003E2F55"/>
    <w:rsid w:val="003E6EC3"/>
    <w:rsid w:val="003F11A2"/>
    <w:rsid w:val="003F5472"/>
    <w:rsid w:val="003F719B"/>
    <w:rsid w:val="003F7DA4"/>
    <w:rsid w:val="00403332"/>
    <w:rsid w:val="00405E18"/>
    <w:rsid w:val="0040721D"/>
    <w:rsid w:val="00407846"/>
    <w:rsid w:val="00413D6E"/>
    <w:rsid w:val="00417BBD"/>
    <w:rsid w:val="0042250A"/>
    <w:rsid w:val="004253DF"/>
    <w:rsid w:val="00425DE2"/>
    <w:rsid w:val="00426917"/>
    <w:rsid w:val="00426BF2"/>
    <w:rsid w:val="00431AD5"/>
    <w:rsid w:val="004324C0"/>
    <w:rsid w:val="0043484F"/>
    <w:rsid w:val="00434DE8"/>
    <w:rsid w:val="00435008"/>
    <w:rsid w:val="0043658A"/>
    <w:rsid w:val="00440081"/>
    <w:rsid w:val="00440B24"/>
    <w:rsid w:val="00442030"/>
    <w:rsid w:val="004454F2"/>
    <w:rsid w:val="00446D29"/>
    <w:rsid w:val="00446F16"/>
    <w:rsid w:val="00452932"/>
    <w:rsid w:val="00452BE5"/>
    <w:rsid w:val="0045395C"/>
    <w:rsid w:val="004566A4"/>
    <w:rsid w:val="00456C85"/>
    <w:rsid w:val="00456D15"/>
    <w:rsid w:val="00457038"/>
    <w:rsid w:val="00461045"/>
    <w:rsid w:val="00461260"/>
    <w:rsid w:val="00461676"/>
    <w:rsid w:val="004631BA"/>
    <w:rsid w:val="00463D6F"/>
    <w:rsid w:val="0046537F"/>
    <w:rsid w:val="00467119"/>
    <w:rsid w:val="00470208"/>
    <w:rsid w:val="00470811"/>
    <w:rsid w:val="004715C9"/>
    <w:rsid w:val="00471698"/>
    <w:rsid w:val="004726D9"/>
    <w:rsid w:val="0047622E"/>
    <w:rsid w:val="004764B2"/>
    <w:rsid w:val="00480AE1"/>
    <w:rsid w:val="0048332B"/>
    <w:rsid w:val="004858E5"/>
    <w:rsid w:val="00485E25"/>
    <w:rsid w:val="0048712F"/>
    <w:rsid w:val="00487CD9"/>
    <w:rsid w:val="004902B6"/>
    <w:rsid w:val="00493FF1"/>
    <w:rsid w:val="00494C6C"/>
    <w:rsid w:val="00496DA7"/>
    <w:rsid w:val="00497D75"/>
    <w:rsid w:val="004A12DF"/>
    <w:rsid w:val="004A1659"/>
    <w:rsid w:val="004A41A8"/>
    <w:rsid w:val="004A7672"/>
    <w:rsid w:val="004A7F17"/>
    <w:rsid w:val="004B0982"/>
    <w:rsid w:val="004B2F77"/>
    <w:rsid w:val="004B3B34"/>
    <w:rsid w:val="004B6740"/>
    <w:rsid w:val="004B688E"/>
    <w:rsid w:val="004B6F26"/>
    <w:rsid w:val="004C0795"/>
    <w:rsid w:val="004C094F"/>
    <w:rsid w:val="004C0A00"/>
    <w:rsid w:val="004C1C06"/>
    <w:rsid w:val="004C2A6A"/>
    <w:rsid w:val="004C3B10"/>
    <w:rsid w:val="004C7300"/>
    <w:rsid w:val="004D24F7"/>
    <w:rsid w:val="004D488F"/>
    <w:rsid w:val="004D4C57"/>
    <w:rsid w:val="004D51DC"/>
    <w:rsid w:val="004D52D0"/>
    <w:rsid w:val="004D60D2"/>
    <w:rsid w:val="004E06A8"/>
    <w:rsid w:val="004E101D"/>
    <w:rsid w:val="004E21DE"/>
    <w:rsid w:val="004E2C60"/>
    <w:rsid w:val="004E386E"/>
    <w:rsid w:val="004E43E3"/>
    <w:rsid w:val="004E47BB"/>
    <w:rsid w:val="004F1D77"/>
    <w:rsid w:val="004F2DA4"/>
    <w:rsid w:val="004F4B44"/>
    <w:rsid w:val="004F5100"/>
    <w:rsid w:val="004F7596"/>
    <w:rsid w:val="00500EE3"/>
    <w:rsid w:val="00501601"/>
    <w:rsid w:val="0050488B"/>
    <w:rsid w:val="0050526B"/>
    <w:rsid w:val="00505832"/>
    <w:rsid w:val="0051079C"/>
    <w:rsid w:val="005118DD"/>
    <w:rsid w:val="0051252A"/>
    <w:rsid w:val="0051439F"/>
    <w:rsid w:val="00515678"/>
    <w:rsid w:val="00520906"/>
    <w:rsid w:val="0052466B"/>
    <w:rsid w:val="00524D34"/>
    <w:rsid w:val="0052548D"/>
    <w:rsid w:val="00527C0B"/>
    <w:rsid w:val="0053180C"/>
    <w:rsid w:val="00531A7C"/>
    <w:rsid w:val="00531CAB"/>
    <w:rsid w:val="0053214A"/>
    <w:rsid w:val="0053262E"/>
    <w:rsid w:val="005365CB"/>
    <w:rsid w:val="00536E4C"/>
    <w:rsid w:val="0053738E"/>
    <w:rsid w:val="005377DB"/>
    <w:rsid w:val="00540E5D"/>
    <w:rsid w:val="0054769F"/>
    <w:rsid w:val="00550596"/>
    <w:rsid w:val="00551D5D"/>
    <w:rsid w:val="005567B1"/>
    <w:rsid w:val="00561766"/>
    <w:rsid w:val="005627F3"/>
    <w:rsid w:val="00563E62"/>
    <w:rsid w:val="0056420A"/>
    <w:rsid w:val="00565813"/>
    <w:rsid w:val="005661CC"/>
    <w:rsid w:val="005662E2"/>
    <w:rsid w:val="005666E6"/>
    <w:rsid w:val="00572B90"/>
    <w:rsid w:val="0057386E"/>
    <w:rsid w:val="00576083"/>
    <w:rsid w:val="005763F7"/>
    <w:rsid w:val="005774BD"/>
    <w:rsid w:val="00577A0D"/>
    <w:rsid w:val="0058166B"/>
    <w:rsid w:val="0058234E"/>
    <w:rsid w:val="0058278B"/>
    <w:rsid w:val="00582B44"/>
    <w:rsid w:val="0058314B"/>
    <w:rsid w:val="005852E4"/>
    <w:rsid w:val="00586B89"/>
    <w:rsid w:val="0058775A"/>
    <w:rsid w:val="00591BA4"/>
    <w:rsid w:val="00591E90"/>
    <w:rsid w:val="00592F03"/>
    <w:rsid w:val="00593C3C"/>
    <w:rsid w:val="00595D09"/>
    <w:rsid w:val="0059696A"/>
    <w:rsid w:val="0059696C"/>
    <w:rsid w:val="00597DFA"/>
    <w:rsid w:val="005A049A"/>
    <w:rsid w:val="005A0DDA"/>
    <w:rsid w:val="005A2E61"/>
    <w:rsid w:val="005A3010"/>
    <w:rsid w:val="005A4601"/>
    <w:rsid w:val="005A6CBB"/>
    <w:rsid w:val="005A6FD8"/>
    <w:rsid w:val="005A7765"/>
    <w:rsid w:val="005A7D32"/>
    <w:rsid w:val="005B2C39"/>
    <w:rsid w:val="005B40BF"/>
    <w:rsid w:val="005B4309"/>
    <w:rsid w:val="005B55AE"/>
    <w:rsid w:val="005B5707"/>
    <w:rsid w:val="005B63F8"/>
    <w:rsid w:val="005B6996"/>
    <w:rsid w:val="005B79E0"/>
    <w:rsid w:val="005C1D7C"/>
    <w:rsid w:val="005C23C0"/>
    <w:rsid w:val="005C243E"/>
    <w:rsid w:val="005C3794"/>
    <w:rsid w:val="005C4F75"/>
    <w:rsid w:val="005C5D94"/>
    <w:rsid w:val="005C703B"/>
    <w:rsid w:val="005C7EBA"/>
    <w:rsid w:val="005D24AD"/>
    <w:rsid w:val="005D4F15"/>
    <w:rsid w:val="005D54BB"/>
    <w:rsid w:val="005E2B9A"/>
    <w:rsid w:val="005F171F"/>
    <w:rsid w:val="005F3D50"/>
    <w:rsid w:val="005F492D"/>
    <w:rsid w:val="005F58C5"/>
    <w:rsid w:val="005F6B5B"/>
    <w:rsid w:val="005F743A"/>
    <w:rsid w:val="006028FD"/>
    <w:rsid w:val="0060548A"/>
    <w:rsid w:val="00606612"/>
    <w:rsid w:val="006100CD"/>
    <w:rsid w:val="006105BC"/>
    <w:rsid w:val="00614EB0"/>
    <w:rsid w:val="00620BD3"/>
    <w:rsid w:val="00622A6E"/>
    <w:rsid w:val="006246E9"/>
    <w:rsid w:val="00626917"/>
    <w:rsid w:val="00627E40"/>
    <w:rsid w:val="006359A0"/>
    <w:rsid w:val="00636C2A"/>
    <w:rsid w:val="00637C34"/>
    <w:rsid w:val="006421C8"/>
    <w:rsid w:val="006439B7"/>
    <w:rsid w:val="00647730"/>
    <w:rsid w:val="0065291B"/>
    <w:rsid w:val="00652EEA"/>
    <w:rsid w:val="00652F45"/>
    <w:rsid w:val="00654009"/>
    <w:rsid w:val="00654F94"/>
    <w:rsid w:val="006550EF"/>
    <w:rsid w:val="006570EC"/>
    <w:rsid w:val="006643F6"/>
    <w:rsid w:val="00665807"/>
    <w:rsid w:val="00667BEB"/>
    <w:rsid w:val="00670A27"/>
    <w:rsid w:val="00670A6D"/>
    <w:rsid w:val="0067582E"/>
    <w:rsid w:val="006769DC"/>
    <w:rsid w:val="0068067E"/>
    <w:rsid w:val="00680A1A"/>
    <w:rsid w:val="00682839"/>
    <w:rsid w:val="00683E05"/>
    <w:rsid w:val="006850C7"/>
    <w:rsid w:val="00685347"/>
    <w:rsid w:val="006905D3"/>
    <w:rsid w:val="006976FE"/>
    <w:rsid w:val="00697BF9"/>
    <w:rsid w:val="006A1ABF"/>
    <w:rsid w:val="006A4EE2"/>
    <w:rsid w:val="006A5067"/>
    <w:rsid w:val="006A532C"/>
    <w:rsid w:val="006A5C94"/>
    <w:rsid w:val="006A6C59"/>
    <w:rsid w:val="006A6E24"/>
    <w:rsid w:val="006A71B9"/>
    <w:rsid w:val="006B08C7"/>
    <w:rsid w:val="006B192A"/>
    <w:rsid w:val="006B36FF"/>
    <w:rsid w:val="006C008E"/>
    <w:rsid w:val="006C0405"/>
    <w:rsid w:val="006C30DA"/>
    <w:rsid w:val="006C79F5"/>
    <w:rsid w:val="006D00DE"/>
    <w:rsid w:val="006D19A0"/>
    <w:rsid w:val="006D1BD2"/>
    <w:rsid w:val="006D2292"/>
    <w:rsid w:val="006D242F"/>
    <w:rsid w:val="006D361C"/>
    <w:rsid w:val="006D63EC"/>
    <w:rsid w:val="006D7F96"/>
    <w:rsid w:val="006E2BED"/>
    <w:rsid w:val="006E395C"/>
    <w:rsid w:val="006E5D7F"/>
    <w:rsid w:val="006E71E4"/>
    <w:rsid w:val="006F20D4"/>
    <w:rsid w:val="006F322A"/>
    <w:rsid w:val="006F419A"/>
    <w:rsid w:val="006F47EC"/>
    <w:rsid w:val="006F6414"/>
    <w:rsid w:val="006F68FF"/>
    <w:rsid w:val="006F731D"/>
    <w:rsid w:val="0070030D"/>
    <w:rsid w:val="00700F42"/>
    <w:rsid w:val="007018D6"/>
    <w:rsid w:val="00703527"/>
    <w:rsid w:val="00704B4C"/>
    <w:rsid w:val="00704C93"/>
    <w:rsid w:val="00704E53"/>
    <w:rsid w:val="007056B9"/>
    <w:rsid w:val="0070670A"/>
    <w:rsid w:val="00707E25"/>
    <w:rsid w:val="00707F02"/>
    <w:rsid w:val="0071205D"/>
    <w:rsid w:val="00713E76"/>
    <w:rsid w:val="00715DD0"/>
    <w:rsid w:val="00720521"/>
    <w:rsid w:val="00720961"/>
    <w:rsid w:val="00721CCE"/>
    <w:rsid w:val="0072339D"/>
    <w:rsid w:val="007245AE"/>
    <w:rsid w:val="0072752E"/>
    <w:rsid w:val="007302D3"/>
    <w:rsid w:val="00734186"/>
    <w:rsid w:val="00735766"/>
    <w:rsid w:val="00736058"/>
    <w:rsid w:val="00736B6C"/>
    <w:rsid w:val="007372A3"/>
    <w:rsid w:val="00740BBC"/>
    <w:rsid w:val="0074301E"/>
    <w:rsid w:val="007430A2"/>
    <w:rsid w:val="007448D2"/>
    <w:rsid w:val="00747B28"/>
    <w:rsid w:val="00750DA5"/>
    <w:rsid w:val="00751D61"/>
    <w:rsid w:val="00752019"/>
    <w:rsid w:val="007560F2"/>
    <w:rsid w:val="0075641A"/>
    <w:rsid w:val="00756882"/>
    <w:rsid w:val="00757322"/>
    <w:rsid w:val="007576B8"/>
    <w:rsid w:val="00760DAD"/>
    <w:rsid w:val="007620F3"/>
    <w:rsid w:val="00763127"/>
    <w:rsid w:val="007631AB"/>
    <w:rsid w:val="00763EA5"/>
    <w:rsid w:val="00767EE5"/>
    <w:rsid w:val="007817B9"/>
    <w:rsid w:val="00782134"/>
    <w:rsid w:val="00783F66"/>
    <w:rsid w:val="007901ED"/>
    <w:rsid w:val="007907E4"/>
    <w:rsid w:val="00792F72"/>
    <w:rsid w:val="00793E22"/>
    <w:rsid w:val="007951FE"/>
    <w:rsid w:val="00796B69"/>
    <w:rsid w:val="007A21D7"/>
    <w:rsid w:val="007A4F1A"/>
    <w:rsid w:val="007B17CE"/>
    <w:rsid w:val="007B2A14"/>
    <w:rsid w:val="007B41A4"/>
    <w:rsid w:val="007B5DCB"/>
    <w:rsid w:val="007B7CF7"/>
    <w:rsid w:val="007C0605"/>
    <w:rsid w:val="007C1B63"/>
    <w:rsid w:val="007C2641"/>
    <w:rsid w:val="007C3104"/>
    <w:rsid w:val="007C5A52"/>
    <w:rsid w:val="007C5A81"/>
    <w:rsid w:val="007C781A"/>
    <w:rsid w:val="007D4AF5"/>
    <w:rsid w:val="007E2C50"/>
    <w:rsid w:val="007E394E"/>
    <w:rsid w:val="007E57A0"/>
    <w:rsid w:val="007E607E"/>
    <w:rsid w:val="007E6104"/>
    <w:rsid w:val="007E6F14"/>
    <w:rsid w:val="007F0D5F"/>
    <w:rsid w:val="007F21F8"/>
    <w:rsid w:val="007F35CE"/>
    <w:rsid w:val="00801F9C"/>
    <w:rsid w:val="008060F5"/>
    <w:rsid w:val="008108F3"/>
    <w:rsid w:val="00812F2D"/>
    <w:rsid w:val="008145F9"/>
    <w:rsid w:val="00815267"/>
    <w:rsid w:val="0081576F"/>
    <w:rsid w:val="008220B1"/>
    <w:rsid w:val="00822F66"/>
    <w:rsid w:val="00831A3D"/>
    <w:rsid w:val="00832D76"/>
    <w:rsid w:val="0083498E"/>
    <w:rsid w:val="00834FC7"/>
    <w:rsid w:val="00835CDC"/>
    <w:rsid w:val="0084141A"/>
    <w:rsid w:val="00842113"/>
    <w:rsid w:val="008441CD"/>
    <w:rsid w:val="00844575"/>
    <w:rsid w:val="008465AA"/>
    <w:rsid w:val="00846FF0"/>
    <w:rsid w:val="0084746A"/>
    <w:rsid w:val="00852807"/>
    <w:rsid w:val="008530DC"/>
    <w:rsid w:val="00853EA8"/>
    <w:rsid w:val="00855DF7"/>
    <w:rsid w:val="00856E45"/>
    <w:rsid w:val="00857C5D"/>
    <w:rsid w:val="00860E21"/>
    <w:rsid w:val="008626C8"/>
    <w:rsid w:val="00862E42"/>
    <w:rsid w:val="0086403E"/>
    <w:rsid w:val="00864627"/>
    <w:rsid w:val="008653A9"/>
    <w:rsid w:val="00867954"/>
    <w:rsid w:val="00870014"/>
    <w:rsid w:val="00871F7B"/>
    <w:rsid w:val="008745DD"/>
    <w:rsid w:val="008761D9"/>
    <w:rsid w:val="00880EEF"/>
    <w:rsid w:val="008877BF"/>
    <w:rsid w:val="00887A58"/>
    <w:rsid w:val="00890E1D"/>
    <w:rsid w:val="00891AB5"/>
    <w:rsid w:val="00891BBB"/>
    <w:rsid w:val="00891EBC"/>
    <w:rsid w:val="008943AC"/>
    <w:rsid w:val="00894861"/>
    <w:rsid w:val="00896787"/>
    <w:rsid w:val="00897391"/>
    <w:rsid w:val="008A026E"/>
    <w:rsid w:val="008A1F84"/>
    <w:rsid w:val="008A4713"/>
    <w:rsid w:val="008A472F"/>
    <w:rsid w:val="008A6C0E"/>
    <w:rsid w:val="008A6EFD"/>
    <w:rsid w:val="008B154A"/>
    <w:rsid w:val="008B3DA0"/>
    <w:rsid w:val="008B40AD"/>
    <w:rsid w:val="008B41FA"/>
    <w:rsid w:val="008B4C6A"/>
    <w:rsid w:val="008C027F"/>
    <w:rsid w:val="008C184D"/>
    <w:rsid w:val="008C2EEB"/>
    <w:rsid w:val="008C3CF7"/>
    <w:rsid w:val="008C6BAB"/>
    <w:rsid w:val="008D1CD9"/>
    <w:rsid w:val="008D7F67"/>
    <w:rsid w:val="008E36C3"/>
    <w:rsid w:val="008E5536"/>
    <w:rsid w:val="008E5BA2"/>
    <w:rsid w:val="008E725F"/>
    <w:rsid w:val="008F117C"/>
    <w:rsid w:val="008F27A1"/>
    <w:rsid w:val="008F541F"/>
    <w:rsid w:val="008F6C4C"/>
    <w:rsid w:val="00900F11"/>
    <w:rsid w:val="009019D4"/>
    <w:rsid w:val="00901B08"/>
    <w:rsid w:val="00902F6D"/>
    <w:rsid w:val="0090398B"/>
    <w:rsid w:val="0090531B"/>
    <w:rsid w:val="00907035"/>
    <w:rsid w:val="00912753"/>
    <w:rsid w:val="009134B1"/>
    <w:rsid w:val="00913848"/>
    <w:rsid w:val="00916C81"/>
    <w:rsid w:val="009170F1"/>
    <w:rsid w:val="009209F3"/>
    <w:rsid w:val="00925483"/>
    <w:rsid w:val="00926933"/>
    <w:rsid w:val="009275B3"/>
    <w:rsid w:val="00927AFC"/>
    <w:rsid w:val="00927D71"/>
    <w:rsid w:val="0093243F"/>
    <w:rsid w:val="00934F87"/>
    <w:rsid w:val="00936C7A"/>
    <w:rsid w:val="0093783D"/>
    <w:rsid w:val="00937967"/>
    <w:rsid w:val="00942610"/>
    <w:rsid w:val="009456E1"/>
    <w:rsid w:val="00946783"/>
    <w:rsid w:val="00947FE4"/>
    <w:rsid w:val="009513FE"/>
    <w:rsid w:val="00954ED0"/>
    <w:rsid w:val="00957279"/>
    <w:rsid w:val="009576D3"/>
    <w:rsid w:val="00960879"/>
    <w:rsid w:val="00964CA2"/>
    <w:rsid w:val="00970C2A"/>
    <w:rsid w:val="00971FFA"/>
    <w:rsid w:val="00972677"/>
    <w:rsid w:val="00974EA1"/>
    <w:rsid w:val="009802BD"/>
    <w:rsid w:val="00982C79"/>
    <w:rsid w:val="009869DF"/>
    <w:rsid w:val="00990955"/>
    <w:rsid w:val="00995E04"/>
    <w:rsid w:val="009976F9"/>
    <w:rsid w:val="00997D18"/>
    <w:rsid w:val="009A30E3"/>
    <w:rsid w:val="009A3757"/>
    <w:rsid w:val="009A55B3"/>
    <w:rsid w:val="009B3F2C"/>
    <w:rsid w:val="009B45F5"/>
    <w:rsid w:val="009B7A28"/>
    <w:rsid w:val="009C2927"/>
    <w:rsid w:val="009C60E5"/>
    <w:rsid w:val="009C7D00"/>
    <w:rsid w:val="009D0570"/>
    <w:rsid w:val="009D1389"/>
    <w:rsid w:val="009D3C8D"/>
    <w:rsid w:val="009E03CE"/>
    <w:rsid w:val="009E23D8"/>
    <w:rsid w:val="009E2DD1"/>
    <w:rsid w:val="009E3CA1"/>
    <w:rsid w:val="009E581A"/>
    <w:rsid w:val="009E61E4"/>
    <w:rsid w:val="009E63F6"/>
    <w:rsid w:val="009E7700"/>
    <w:rsid w:val="009F054D"/>
    <w:rsid w:val="009F0651"/>
    <w:rsid w:val="009F1C05"/>
    <w:rsid w:val="009F2066"/>
    <w:rsid w:val="009F352E"/>
    <w:rsid w:val="009F67B7"/>
    <w:rsid w:val="009F6E1B"/>
    <w:rsid w:val="009F70A8"/>
    <w:rsid w:val="009F7621"/>
    <w:rsid w:val="00A01C82"/>
    <w:rsid w:val="00A01D76"/>
    <w:rsid w:val="00A033E6"/>
    <w:rsid w:val="00A044CF"/>
    <w:rsid w:val="00A07086"/>
    <w:rsid w:val="00A10114"/>
    <w:rsid w:val="00A10250"/>
    <w:rsid w:val="00A11DED"/>
    <w:rsid w:val="00A155FD"/>
    <w:rsid w:val="00A203BF"/>
    <w:rsid w:val="00A2064F"/>
    <w:rsid w:val="00A24FC4"/>
    <w:rsid w:val="00A25367"/>
    <w:rsid w:val="00A25679"/>
    <w:rsid w:val="00A30964"/>
    <w:rsid w:val="00A320BE"/>
    <w:rsid w:val="00A340C0"/>
    <w:rsid w:val="00A3731C"/>
    <w:rsid w:val="00A40BBB"/>
    <w:rsid w:val="00A41668"/>
    <w:rsid w:val="00A41A52"/>
    <w:rsid w:val="00A50ADE"/>
    <w:rsid w:val="00A50D9A"/>
    <w:rsid w:val="00A515AC"/>
    <w:rsid w:val="00A5239E"/>
    <w:rsid w:val="00A526A0"/>
    <w:rsid w:val="00A53F01"/>
    <w:rsid w:val="00A54561"/>
    <w:rsid w:val="00A551B2"/>
    <w:rsid w:val="00A633A3"/>
    <w:rsid w:val="00A65D20"/>
    <w:rsid w:val="00A664C8"/>
    <w:rsid w:val="00A67C09"/>
    <w:rsid w:val="00A73C68"/>
    <w:rsid w:val="00A763CB"/>
    <w:rsid w:val="00A77CD4"/>
    <w:rsid w:val="00A826A1"/>
    <w:rsid w:val="00A84C73"/>
    <w:rsid w:val="00A85875"/>
    <w:rsid w:val="00A86419"/>
    <w:rsid w:val="00A877E1"/>
    <w:rsid w:val="00AA0D8F"/>
    <w:rsid w:val="00AA2117"/>
    <w:rsid w:val="00AA2873"/>
    <w:rsid w:val="00AA429D"/>
    <w:rsid w:val="00AA4B5C"/>
    <w:rsid w:val="00AA54FA"/>
    <w:rsid w:val="00AA719D"/>
    <w:rsid w:val="00AB4AFA"/>
    <w:rsid w:val="00AB4B98"/>
    <w:rsid w:val="00AB5154"/>
    <w:rsid w:val="00AB7B07"/>
    <w:rsid w:val="00AB7BA5"/>
    <w:rsid w:val="00AD19D0"/>
    <w:rsid w:val="00AD2CF8"/>
    <w:rsid w:val="00AD416F"/>
    <w:rsid w:val="00AD4218"/>
    <w:rsid w:val="00AD4470"/>
    <w:rsid w:val="00AD4DCC"/>
    <w:rsid w:val="00AD64C2"/>
    <w:rsid w:val="00AD6ECA"/>
    <w:rsid w:val="00AE227D"/>
    <w:rsid w:val="00AE34AE"/>
    <w:rsid w:val="00AE3B8B"/>
    <w:rsid w:val="00AE522C"/>
    <w:rsid w:val="00AF0CA3"/>
    <w:rsid w:val="00AF1A86"/>
    <w:rsid w:val="00AF2FFA"/>
    <w:rsid w:val="00AF376D"/>
    <w:rsid w:val="00AF5CF3"/>
    <w:rsid w:val="00AF6399"/>
    <w:rsid w:val="00AF6E4E"/>
    <w:rsid w:val="00B01EA0"/>
    <w:rsid w:val="00B03010"/>
    <w:rsid w:val="00B04859"/>
    <w:rsid w:val="00B04F63"/>
    <w:rsid w:val="00B0627E"/>
    <w:rsid w:val="00B077CE"/>
    <w:rsid w:val="00B1023E"/>
    <w:rsid w:val="00B10D99"/>
    <w:rsid w:val="00B10F05"/>
    <w:rsid w:val="00B113D2"/>
    <w:rsid w:val="00B151CC"/>
    <w:rsid w:val="00B15475"/>
    <w:rsid w:val="00B17E83"/>
    <w:rsid w:val="00B21DD2"/>
    <w:rsid w:val="00B23F2C"/>
    <w:rsid w:val="00B24911"/>
    <w:rsid w:val="00B27535"/>
    <w:rsid w:val="00B27C94"/>
    <w:rsid w:val="00B35CF1"/>
    <w:rsid w:val="00B36AE6"/>
    <w:rsid w:val="00B40C32"/>
    <w:rsid w:val="00B40F90"/>
    <w:rsid w:val="00B417A7"/>
    <w:rsid w:val="00B4325A"/>
    <w:rsid w:val="00B445F4"/>
    <w:rsid w:val="00B4473A"/>
    <w:rsid w:val="00B520BD"/>
    <w:rsid w:val="00B53D8C"/>
    <w:rsid w:val="00B56F18"/>
    <w:rsid w:val="00B6049C"/>
    <w:rsid w:val="00B64845"/>
    <w:rsid w:val="00B64DE5"/>
    <w:rsid w:val="00B66A1F"/>
    <w:rsid w:val="00B7357F"/>
    <w:rsid w:val="00B80D12"/>
    <w:rsid w:val="00B82759"/>
    <w:rsid w:val="00B830E1"/>
    <w:rsid w:val="00B83418"/>
    <w:rsid w:val="00B83C6A"/>
    <w:rsid w:val="00B84AF9"/>
    <w:rsid w:val="00B86265"/>
    <w:rsid w:val="00B87F0F"/>
    <w:rsid w:val="00B91C1B"/>
    <w:rsid w:val="00B92D66"/>
    <w:rsid w:val="00B93D67"/>
    <w:rsid w:val="00B952C4"/>
    <w:rsid w:val="00BA2CD6"/>
    <w:rsid w:val="00BA461A"/>
    <w:rsid w:val="00BA67B4"/>
    <w:rsid w:val="00BA687A"/>
    <w:rsid w:val="00BA7B45"/>
    <w:rsid w:val="00BB49AD"/>
    <w:rsid w:val="00BB6434"/>
    <w:rsid w:val="00BC128B"/>
    <w:rsid w:val="00BC4E5B"/>
    <w:rsid w:val="00BC6A0D"/>
    <w:rsid w:val="00BC74E6"/>
    <w:rsid w:val="00BC75BD"/>
    <w:rsid w:val="00BD2CED"/>
    <w:rsid w:val="00BD32C3"/>
    <w:rsid w:val="00BD759E"/>
    <w:rsid w:val="00BD7F89"/>
    <w:rsid w:val="00BE0D64"/>
    <w:rsid w:val="00BE0F13"/>
    <w:rsid w:val="00BE24EA"/>
    <w:rsid w:val="00BE3A32"/>
    <w:rsid w:val="00BE3AD6"/>
    <w:rsid w:val="00BE3D39"/>
    <w:rsid w:val="00BE6B61"/>
    <w:rsid w:val="00C002D7"/>
    <w:rsid w:val="00C018F4"/>
    <w:rsid w:val="00C019DB"/>
    <w:rsid w:val="00C020CB"/>
    <w:rsid w:val="00C0319A"/>
    <w:rsid w:val="00C044E2"/>
    <w:rsid w:val="00C04647"/>
    <w:rsid w:val="00C055F4"/>
    <w:rsid w:val="00C05A10"/>
    <w:rsid w:val="00C0763B"/>
    <w:rsid w:val="00C1428B"/>
    <w:rsid w:val="00C14BB5"/>
    <w:rsid w:val="00C150F6"/>
    <w:rsid w:val="00C1606C"/>
    <w:rsid w:val="00C20FCB"/>
    <w:rsid w:val="00C23466"/>
    <w:rsid w:val="00C23B48"/>
    <w:rsid w:val="00C24342"/>
    <w:rsid w:val="00C24ED3"/>
    <w:rsid w:val="00C3031B"/>
    <w:rsid w:val="00C336AF"/>
    <w:rsid w:val="00C33723"/>
    <w:rsid w:val="00C33B6F"/>
    <w:rsid w:val="00C34862"/>
    <w:rsid w:val="00C35209"/>
    <w:rsid w:val="00C45405"/>
    <w:rsid w:val="00C5031B"/>
    <w:rsid w:val="00C50F9D"/>
    <w:rsid w:val="00C51CAA"/>
    <w:rsid w:val="00C54678"/>
    <w:rsid w:val="00C547EA"/>
    <w:rsid w:val="00C55698"/>
    <w:rsid w:val="00C60331"/>
    <w:rsid w:val="00C61D3E"/>
    <w:rsid w:val="00C64B43"/>
    <w:rsid w:val="00C713EA"/>
    <w:rsid w:val="00C71773"/>
    <w:rsid w:val="00C724EC"/>
    <w:rsid w:val="00C736A0"/>
    <w:rsid w:val="00C73869"/>
    <w:rsid w:val="00C74057"/>
    <w:rsid w:val="00C75E17"/>
    <w:rsid w:val="00C8278A"/>
    <w:rsid w:val="00C82C7C"/>
    <w:rsid w:val="00C848B7"/>
    <w:rsid w:val="00C85E69"/>
    <w:rsid w:val="00C905BF"/>
    <w:rsid w:val="00C91AA2"/>
    <w:rsid w:val="00C91D46"/>
    <w:rsid w:val="00C9474B"/>
    <w:rsid w:val="00C96DAE"/>
    <w:rsid w:val="00CA1099"/>
    <w:rsid w:val="00CA169A"/>
    <w:rsid w:val="00CA190D"/>
    <w:rsid w:val="00CA3107"/>
    <w:rsid w:val="00CA35D9"/>
    <w:rsid w:val="00CA3BF5"/>
    <w:rsid w:val="00CA469B"/>
    <w:rsid w:val="00CA4F7B"/>
    <w:rsid w:val="00CB2477"/>
    <w:rsid w:val="00CB2A5E"/>
    <w:rsid w:val="00CB2B49"/>
    <w:rsid w:val="00CB48D0"/>
    <w:rsid w:val="00CB5A73"/>
    <w:rsid w:val="00CB601A"/>
    <w:rsid w:val="00CB68F9"/>
    <w:rsid w:val="00CC3FB3"/>
    <w:rsid w:val="00CC524C"/>
    <w:rsid w:val="00CD0CD3"/>
    <w:rsid w:val="00CD1A71"/>
    <w:rsid w:val="00CD4F56"/>
    <w:rsid w:val="00CD5A06"/>
    <w:rsid w:val="00CD63B8"/>
    <w:rsid w:val="00CD6CC1"/>
    <w:rsid w:val="00CE0A0A"/>
    <w:rsid w:val="00CE29C1"/>
    <w:rsid w:val="00CE4D64"/>
    <w:rsid w:val="00CE5529"/>
    <w:rsid w:val="00CE6D4D"/>
    <w:rsid w:val="00CF150E"/>
    <w:rsid w:val="00CF3AE7"/>
    <w:rsid w:val="00CF755E"/>
    <w:rsid w:val="00D011F8"/>
    <w:rsid w:val="00D0135F"/>
    <w:rsid w:val="00D0223A"/>
    <w:rsid w:val="00D02326"/>
    <w:rsid w:val="00D04B0A"/>
    <w:rsid w:val="00D0614C"/>
    <w:rsid w:val="00D0773C"/>
    <w:rsid w:val="00D1087F"/>
    <w:rsid w:val="00D121DD"/>
    <w:rsid w:val="00D15B53"/>
    <w:rsid w:val="00D16E86"/>
    <w:rsid w:val="00D208DB"/>
    <w:rsid w:val="00D23CA0"/>
    <w:rsid w:val="00D25D90"/>
    <w:rsid w:val="00D30770"/>
    <w:rsid w:val="00D32EE3"/>
    <w:rsid w:val="00D331D8"/>
    <w:rsid w:val="00D34BD5"/>
    <w:rsid w:val="00D34FF3"/>
    <w:rsid w:val="00D3548E"/>
    <w:rsid w:val="00D355A3"/>
    <w:rsid w:val="00D35BB4"/>
    <w:rsid w:val="00D43DC1"/>
    <w:rsid w:val="00D44047"/>
    <w:rsid w:val="00D45CC7"/>
    <w:rsid w:val="00D475AC"/>
    <w:rsid w:val="00D47681"/>
    <w:rsid w:val="00D515D5"/>
    <w:rsid w:val="00D519C4"/>
    <w:rsid w:val="00D51A64"/>
    <w:rsid w:val="00D5265B"/>
    <w:rsid w:val="00D52C22"/>
    <w:rsid w:val="00D55EF0"/>
    <w:rsid w:val="00D61219"/>
    <w:rsid w:val="00D62D81"/>
    <w:rsid w:val="00D65480"/>
    <w:rsid w:val="00D65A47"/>
    <w:rsid w:val="00D667A6"/>
    <w:rsid w:val="00D719AF"/>
    <w:rsid w:val="00D71D3D"/>
    <w:rsid w:val="00D72C72"/>
    <w:rsid w:val="00D75DD7"/>
    <w:rsid w:val="00D76AD3"/>
    <w:rsid w:val="00D8090F"/>
    <w:rsid w:val="00D80A40"/>
    <w:rsid w:val="00D81402"/>
    <w:rsid w:val="00D8170E"/>
    <w:rsid w:val="00D92904"/>
    <w:rsid w:val="00D95BE3"/>
    <w:rsid w:val="00D95C22"/>
    <w:rsid w:val="00D9672A"/>
    <w:rsid w:val="00DA78E9"/>
    <w:rsid w:val="00DB138E"/>
    <w:rsid w:val="00DB1996"/>
    <w:rsid w:val="00DB3A4A"/>
    <w:rsid w:val="00DB4178"/>
    <w:rsid w:val="00DB4FBD"/>
    <w:rsid w:val="00DB532A"/>
    <w:rsid w:val="00DB6B60"/>
    <w:rsid w:val="00DB6CEF"/>
    <w:rsid w:val="00DB7F4E"/>
    <w:rsid w:val="00DC2031"/>
    <w:rsid w:val="00DC4B98"/>
    <w:rsid w:val="00DC77C0"/>
    <w:rsid w:val="00DC7D69"/>
    <w:rsid w:val="00DD4B09"/>
    <w:rsid w:val="00DD7309"/>
    <w:rsid w:val="00DF6107"/>
    <w:rsid w:val="00DF6E6A"/>
    <w:rsid w:val="00DF76CE"/>
    <w:rsid w:val="00E00FCE"/>
    <w:rsid w:val="00E04D27"/>
    <w:rsid w:val="00E052EB"/>
    <w:rsid w:val="00E07308"/>
    <w:rsid w:val="00E0773F"/>
    <w:rsid w:val="00E124F4"/>
    <w:rsid w:val="00E12AEF"/>
    <w:rsid w:val="00E134EF"/>
    <w:rsid w:val="00E141BD"/>
    <w:rsid w:val="00E15F61"/>
    <w:rsid w:val="00E17F5E"/>
    <w:rsid w:val="00E24D9D"/>
    <w:rsid w:val="00E25F8B"/>
    <w:rsid w:val="00E31D5A"/>
    <w:rsid w:val="00E32D5A"/>
    <w:rsid w:val="00E34438"/>
    <w:rsid w:val="00E3474B"/>
    <w:rsid w:val="00E35F65"/>
    <w:rsid w:val="00E3613B"/>
    <w:rsid w:val="00E3674C"/>
    <w:rsid w:val="00E36B99"/>
    <w:rsid w:val="00E41F14"/>
    <w:rsid w:val="00E42003"/>
    <w:rsid w:val="00E42B67"/>
    <w:rsid w:val="00E43644"/>
    <w:rsid w:val="00E43B66"/>
    <w:rsid w:val="00E43E84"/>
    <w:rsid w:val="00E4431F"/>
    <w:rsid w:val="00E47B10"/>
    <w:rsid w:val="00E53525"/>
    <w:rsid w:val="00E53FC5"/>
    <w:rsid w:val="00E54D29"/>
    <w:rsid w:val="00E55150"/>
    <w:rsid w:val="00E557A8"/>
    <w:rsid w:val="00E55857"/>
    <w:rsid w:val="00E56328"/>
    <w:rsid w:val="00E56AD6"/>
    <w:rsid w:val="00E57A83"/>
    <w:rsid w:val="00E60372"/>
    <w:rsid w:val="00E60986"/>
    <w:rsid w:val="00E60F29"/>
    <w:rsid w:val="00E62485"/>
    <w:rsid w:val="00E64C6F"/>
    <w:rsid w:val="00E64C95"/>
    <w:rsid w:val="00E6580D"/>
    <w:rsid w:val="00E67BB4"/>
    <w:rsid w:val="00E7088D"/>
    <w:rsid w:val="00E737BE"/>
    <w:rsid w:val="00E7615F"/>
    <w:rsid w:val="00E77E76"/>
    <w:rsid w:val="00E81593"/>
    <w:rsid w:val="00E82745"/>
    <w:rsid w:val="00E827CE"/>
    <w:rsid w:val="00E844A2"/>
    <w:rsid w:val="00E84C9D"/>
    <w:rsid w:val="00E84D04"/>
    <w:rsid w:val="00E84E47"/>
    <w:rsid w:val="00E85D0D"/>
    <w:rsid w:val="00E87D8A"/>
    <w:rsid w:val="00E91115"/>
    <w:rsid w:val="00E91D8C"/>
    <w:rsid w:val="00E921CD"/>
    <w:rsid w:val="00E971C4"/>
    <w:rsid w:val="00EA0298"/>
    <w:rsid w:val="00EA0509"/>
    <w:rsid w:val="00EA2AA0"/>
    <w:rsid w:val="00EA50A4"/>
    <w:rsid w:val="00EA597A"/>
    <w:rsid w:val="00EA7A47"/>
    <w:rsid w:val="00EB04C2"/>
    <w:rsid w:val="00EB2672"/>
    <w:rsid w:val="00EB3054"/>
    <w:rsid w:val="00EB3735"/>
    <w:rsid w:val="00EB4412"/>
    <w:rsid w:val="00EB4878"/>
    <w:rsid w:val="00EB693D"/>
    <w:rsid w:val="00EC03C2"/>
    <w:rsid w:val="00EC0950"/>
    <w:rsid w:val="00EC0EB9"/>
    <w:rsid w:val="00EC69B0"/>
    <w:rsid w:val="00ED04CA"/>
    <w:rsid w:val="00ED210C"/>
    <w:rsid w:val="00ED21FA"/>
    <w:rsid w:val="00ED59F7"/>
    <w:rsid w:val="00ED609C"/>
    <w:rsid w:val="00ED72F4"/>
    <w:rsid w:val="00EE0523"/>
    <w:rsid w:val="00EE2260"/>
    <w:rsid w:val="00EE6B37"/>
    <w:rsid w:val="00EE7A9F"/>
    <w:rsid w:val="00EE7D6D"/>
    <w:rsid w:val="00EF2648"/>
    <w:rsid w:val="00EF2845"/>
    <w:rsid w:val="00EF297B"/>
    <w:rsid w:val="00EF38D2"/>
    <w:rsid w:val="00EF3EB0"/>
    <w:rsid w:val="00EF4EC5"/>
    <w:rsid w:val="00EF5281"/>
    <w:rsid w:val="00EF626E"/>
    <w:rsid w:val="00EF6F4F"/>
    <w:rsid w:val="00EF7724"/>
    <w:rsid w:val="00F0107E"/>
    <w:rsid w:val="00F01EC3"/>
    <w:rsid w:val="00F03CAF"/>
    <w:rsid w:val="00F05B3B"/>
    <w:rsid w:val="00F05DC9"/>
    <w:rsid w:val="00F10687"/>
    <w:rsid w:val="00F11FC1"/>
    <w:rsid w:val="00F12B16"/>
    <w:rsid w:val="00F13379"/>
    <w:rsid w:val="00F137C3"/>
    <w:rsid w:val="00F138CC"/>
    <w:rsid w:val="00F15481"/>
    <w:rsid w:val="00F20BBD"/>
    <w:rsid w:val="00F2142B"/>
    <w:rsid w:val="00F2163C"/>
    <w:rsid w:val="00F21A2F"/>
    <w:rsid w:val="00F2454F"/>
    <w:rsid w:val="00F25D42"/>
    <w:rsid w:val="00F25EC3"/>
    <w:rsid w:val="00F2727A"/>
    <w:rsid w:val="00F275A2"/>
    <w:rsid w:val="00F30652"/>
    <w:rsid w:val="00F30B8D"/>
    <w:rsid w:val="00F31590"/>
    <w:rsid w:val="00F322A1"/>
    <w:rsid w:val="00F36BB3"/>
    <w:rsid w:val="00F41371"/>
    <w:rsid w:val="00F445B9"/>
    <w:rsid w:val="00F47F86"/>
    <w:rsid w:val="00F51602"/>
    <w:rsid w:val="00F51E83"/>
    <w:rsid w:val="00F53B20"/>
    <w:rsid w:val="00F548A4"/>
    <w:rsid w:val="00F54FC7"/>
    <w:rsid w:val="00F57A5F"/>
    <w:rsid w:val="00F6418A"/>
    <w:rsid w:val="00F64F95"/>
    <w:rsid w:val="00F66A35"/>
    <w:rsid w:val="00F66D37"/>
    <w:rsid w:val="00F704F5"/>
    <w:rsid w:val="00F73EFD"/>
    <w:rsid w:val="00F740B4"/>
    <w:rsid w:val="00F805AC"/>
    <w:rsid w:val="00F81BAA"/>
    <w:rsid w:val="00F821B8"/>
    <w:rsid w:val="00F82B4E"/>
    <w:rsid w:val="00F84FE6"/>
    <w:rsid w:val="00F85AEE"/>
    <w:rsid w:val="00F86246"/>
    <w:rsid w:val="00F866CB"/>
    <w:rsid w:val="00F90A2C"/>
    <w:rsid w:val="00F90D4C"/>
    <w:rsid w:val="00F9335D"/>
    <w:rsid w:val="00F977DB"/>
    <w:rsid w:val="00FA002B"/>
    <w:rsid w:val="00FA04AA"/>
    <w:rsid w:val="00FA080C"/>
    <w:rsid w:val="00FA0E70"/>
    <w:rsid w:val="00FA162A"/>
    <w:rsid w:val="00FA383E"/>
    <w:rsid w:val="00FA551A"/>
    <w:rsid w:val="00FA689B"/>
    <w:rsid w:val="00FB30A4"/>
    <w:rsid w:val="00FB4092"/>
    <w:rsid w:val="00FC04CF"/>
    <w:rsid w:val="00FC1E99"/>
    <w:rsid w:val="00FC6540"/>
    <w:rsid w:val="00FD0F50"/>
    <w:rsid w:val="00FD1D9B"/>
    <w:rsid w:val="00FD3A96"/>
    <w:rsid w:val="00FD4729"/>
    <w:rsid w:val="00FD4760"/>
    <w:rsid w:val="00FD7197"/>
    <w:rsid w:val="00FD733C"/>
    <w:rsid w:val="00FD7829"/>
    <w:rsid w:val="00FD7CE7"/>
    <w:rsid w:val="00FD7E9C"/>
    <w:rsid w:val="00FE063F"/>
    <w:rsid w:val="00FE27B0"/>
    <w:rsid w:val="00FE316F"/>
    <w:rsid w:val="00FE3677"/>
    <w:rsid w:val="00FE4046"/>
    <w:rsid w:val="00FE4C6D"/>
    <w:rsid w:val="00FE58FF"/>
    <w:rsid w:val="00FE5CDC"/>
    <w:rsid w:val="00FE70B1"/>
    <w:rsid w:val="00FF2977"/>
    <w:rsid w:val="00FF38B4"/>
    <w:rsid w:val="00FF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4A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odyA">
    <w:name w:val="Body A"/>
    <w:rsid w:val="00EA50A4"/>
    <w:pPr>
      <w:pBdr>
        <w:top w:val="nil"/>
        <w:left w:val="nil"/>
        <w:bottom w:val="nil"/>
        <w:right w:val="nil"/>
        <w:between w:val="nil"/>
        <w:bar w:val="nil"/>
      </w:pBdr>
      <w:spacing w:line="360" w:lineRule="auto"/>
      <w:ind w:firstLine="720"/>
      <w:contextualSpacing w:val="0"/>
    </w:pPr>
    <w:rPr>
      <w:rFonts w:ascii="Times Roman" w:eastAsia="Arial Unicode MS" w:hAnsi="Arial Unicode MS" w:cs="Arial Unicode MS"/>
      <w:color w:val="000000"/>
      <w:sz w:val="24"/>
      <w:szCs w:val="24"/>
      <w:u w:color="000000"/>
      <w:bdr w:val="nil"/>
      <w:lang w:val="en-US"/>
    </w:rPr>
  </w:style>
  <w:style w:type="character" w:styleId="CommentReference">
    <w:name w:val="annotation reference"/>
    <w:basedOn w:val="DefaultParagraphFont"/>
    <w:uiPriority w:val="99"/>
    <w:semiHidden/>
    <w:unhideWhenUsed/>
    <w:rsid w:val="00332202"/>
    <w:rPr>
      <w:sz w:val="16"/>
      <w:szCs w:val="16"/>
    </w:rPr>
  </w:style>
  <w:style w:type="paragraph" w:styleId="CommentText">
    <w:name w:val="annotation text"/>
    <w:basedOn w:val="Normal"/>
    <w:link w:val="CommentTextChar"/>
    <w:uiPriority w:val="99"/>
    <w:semiHidden/>
    <w:unhideWhenUsed/>
    <w:rsid w:val="00332202"/>
    <w:pPr>
      <w:spacing w:after="160" w:line="240" w:lineRule="auto"/>
      <w:contextualSpacing w:val="0"/>
    </w:pPr>
    <w:rPr>
      <w:rFonts w:asciiTheme="minorHAnsi" w:eastAsiaTheme="minorEastAsia" w:hAnsiTheme="minorHAnsi" w:cstheme="minorBidi"/>
      <w:sz w:val="20"/>
      <w:szCs w:val="20"/>
      <w:lang w:val="en-US" w:eastAsia="zh-CN"/>
    </w:rPr>
  </w:style>
  <w:style w:type="character" w:customStyle="1" w:styleId="CommentTextChar">
    <w:name w:val="Comment Text Char"/>
    <w:basedOn w:val="DefaultParagraphFont"/>
    <w:link w:val="CommentText"/>
    <w:uiPriority w:val="99"/>
    <w:semiHidden/>
    <w:rsid w:val="00332202"/>
    <w:rPr>
      <w:rFonts w:asciiTheme="minorHAnsi" w:eastAsiaTheme="minorEastAsia" w:hAnsiTheme="minorHAnsi" w:cstheme="minorBidi"/>
      <w:sz w:val="20"/>
      <w:szCs w:val="20"/>
      <w:lang w:val="en-US" w:eastAsia="zh-CN"/>
    </w:rPr>
  </w:style>
  <w:style w:type="paragraph" w:styleId="BalloonText">
    <w:name w:val="Balloon Text"/>
    <w:basedOn w:val="Normal"/>
    <w:link w:val="BalloonTextChar"/>
    <w:uiPriority w:val="99"/>
    <w:semiHidden/>
    <w:unhideWhenUsed/>
    <w:rsid w:val="0033220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220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547EA"/>
    <w:pPr>
      <w:spacing w:after="0"/>
      <w:contextualSpacing/>
    </w:pPr>
    <w:rPr>
      <w:rFonts w:ascii="Arial" w:eastAsia="Arial" w:hAnsi="Arial" w:cs="Arial"/>
      <w:b/>
      <w:bCs/>
      <w:lang w:val="en" w:eastAsia="en-US"/>
    </w:rPr>
  </w:style>
  <w:style w:type="character" w:customStyle="1" w:styleId="CommentSubjectChar">
    <w:name w:val="Comment Subject Char"/>
    <w:basedOn w:val="CommentTextChar"/>
    <w:link w:val="CommentSubject"/>
    <w:uiPriority w:val="99"/>
    <w:semiHidden/>
    <w:rsid w:val="00C547EA"/>
    <w:rPr>
      <w:rFonts w:asciiTheme="minorHAnsi" w:eastAsiaTheme="minorEastAsia" w:hAnsiTheme="minorHAnsi" w:cstheme="minorBidi"/>
      <w:b/>
      <w:bCs/>
      <w:sz w:val="20"/>
      <w:szCs w:val="20"/>
      <w:lang w:val="en-US" w:eastAsia="zh-CN"/>
    </w:rPr>
  </w:style>
  <w:style w:type="paragraph" w:styleId="HTMLPreformatted">
    <w:name w:val="HTML Preformatted"/>
    <w:basedOn w:val="Normal"/>
    <w:link w:val="HTMLPreformattedChar"/>
    <w:uiPriority w:val="99"/>
    <w:semiHidden/>
    <w:unhideWhenUsed/>
    <w:rsid w:val="00CF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CF3AE7"/>
    <w:rPr>
      <w:rFonts w:ascii="Courier New" w:eastAsia="Times New Roman" w:hAnsi="Courier New" w:cs="Courier New"/>
      <w:sz w:val="20"/>
      <w:szCs w:val="20"/>
      <w:lang w:val="en-US" w:eastAsia="zh-CN"/>
    </w:rPr>
  </w:style>
  <w:style w:type="paragraph" w:styleId="Header">
    <w:name w:val="header"/>
    <w:basedOn w:val="Normal"/>
    <w:link w:val="HeaderChar"/>
    <w:uiPriority w:val="99"/>
    <w:unhideWhenUsed/>
    <w:rsid w:val="00E43644"/>
    <w:pPr>
      <w:tabs>
        <w:tab w:val="center" w:pos="4680"/>
        <w:tab w:val="right" w:pos="9360"/>
      </w:tabs>
      <w:spacing w:line="240" w:lineRule="auto"/>
    </w:pPr>
  </w:style>
  <w:style w:type="character" w:customStyle="1" w:styleId="HeaderChar">
    <w:name w:val="Header Char"/>
    <w:basedOn w:val="DefaultParagraphFont"/>
    <w:link w:val="Header"/>
    <w:uiPriority w:val="99"/>
    <w:rsid w:val="00E43644"/>
  </w:style>
  <w:style w:type="paragraph" w:styleId="Footer">
    <w:name w:val="footer"/>
    <w:basedOn w:val="Normal"/>
    <w:link w:val="FooterChar"/>
    <w:uiPriority w:val="99"/>
    <w:unhideWhenUsed/>
    <w:rsid w:val="00E43644"/>
    <w:pPr>
      <w:tabs>
        <w:tab w:val="center" w:pos="4680"/>
        <w:tab w:val="right" w:pos="9360"/>
      </w:tabs>
      <w:spacing w:line="240" w:lineRule="auto"/>
    </w:pPr>
  </w:style>
  <w:style w:type="character" w:customStyle="1" w:styleId="FooterChar">
    <w:name w:val="Footer Char"/>
    <w:basedOn w:val="DefaultParagraphFont"/>
    <w:link w:val="Footer"/>
    <w:uiPriority w:val="99"/>
    <w:rsid w:val="00E43644"/>
  </w:style>
  <w:style w:type="table" w:styleId="TableGrid">
    <w:name w:val="Table Grid"/>
    <w:basedOn w:val="TableNormal"/>
    <w:uiPriority w:val="39"/>
    <w:rsid w:val="00B113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98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6098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A532C"/>
    <w:pPr>
      <w:ind w:left="720"/>
    </w:pPr>
  </w:style>
  <w:style w:type="character" w:styleId="PlaceholderText">
    <w:name w:val="Placeholder Text"/>
    <w:basedOn w:val="DefaultParagraphFont"/>
    <w:uiPriority w:val="99"/>
    <w:semiHidden/>
    <w:rsid w:val="00F133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6988">
      <w:bodyDiv w:val="1"/>
      <w:marLeft w:val="0"/>
      <w:marRight w:val="0"/>
      <w:marTop w:val="0"/>
      <w:marBottom w:val="0"/>
      <w:divBdr>
        <w:top w:val="none" w:sz="0" w:space="0" w:color="auto"/>
        <w:left w:val="none" w:sz="0" w:space="0" w:color="auto"/>
        <w:bottom w:val="none" w:sz="0" w:space="0" w:color="auto"/>
        <w:right w:val="none" w:sz="0" w:space="0" w:color="auto"/>
      </w:divBdr>
    </w:div>
    <w:div w:id="290282572">
      <w:bodyDiv w:val="1"/>
      <w:marLeft w:val="0"/>
      <w:marRight w:val="0"/>
      <w:marTop w:val="0"/>
      <w:marBottom w:val="0"/>
      <w:divBdr>
        <w:top w:val="none" w:sz="0" w:space="0" w:color="auto"/>
        <w:left w:val="none" w:sz="0" w:space="0" w:color="auto"/>
        <w:bottom w:val="none" w:sz="0" w:space="0" w:color="auto"/>
        <w:right w:val="none" w:sz="0" w:space="0" w:color="auto"/>
      </w:divBdr>
    </w:div>
    <w:div w:id="990865584">
      <w:bodyDiv w:val="1"/>
      <w:marLeft w:val="0"/>
      <w:marRight w:val="0"/>
      <w:marTop w:val="0"/>
      <w:marBottom w:val="0"/>
      <w:divBdr>
        <w:top w:val="none" w:sz="0" w:space="0" w:color="auto"/>
        <w:left w:val="none" w:sz="0" w:space="0" w:color="auto"/>
        <w:bottom w:val="none" w:sz="0" w:space="0" w:color="auto"/>
        <w:right w:val="none" w:sz="0" w:space="0" w:color="auto"/>
      </w:divBdr>
    </w:div>
    <w:div w:id="1151867772">
      <w:bodyDiv w:val="1"/>
      <w:marLeft w:val="0"/>
      <w:marRight w:val="0"/>
      <w:marTop w:val="0"/>
      <w:marBottom w:val="0"/>
      <w:divBdr>
        <w:top w:val="none" w:sz="0" w:space="0" w:color="auto"/>
        <w:left w:val="none" w:sz="0" w:space="0" w:color="auto"/>
        <w:bottom w:val="none" w:sz="0" w:space="0" w:color="auto"/>
        <w:right w:val="none" w:sz="0" w:space="0" w:color="auto"/>
      </w:divBdr>
    </w:div>
    <w:div w:id="2127966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24</Pages>
  <Words>7063</Words>
  <Characters>40262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Jensen</cp:lastModifiedBy>
  <cp:revision>18</cp:revision>
  <dcterms:created xsi:type="dcterms:W3CDTF">2020-05-29T16:26:00Z</dcterms:created>
  <dcterms:modified xsi:type="dcterms:W3CDTF">2020-07-12T02:34:00Z</dcterms:modified>
</cp:coreProperties>
</file>